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F1F8B" w14:textId="77777777" w:rsidR="00735C47" w:rsidRDefault="00472CD2" w:rsidP="00472CD2">
      <w:pPr>
        <w:shd w:val="clear" w:color="auto" w:fill="FFFFFF"/>
        <w:spacing w:after="150" w:line="336" w:lineRule="atLeast"/>
        <w:rPr>
          <w:rFonts w:ascii="Arial" w:eastAsia="Times New Roman" w:hAnsi="Arial" w:cs="Arial"/>
          <w:color w:val="333333"/>
          <w:sz w:val="18"/>
          <w:szCs w:val="18"/>
          <w:lang w:eastAsia="en-NZ"/>
        </w:rPr>
      </w:pPr>
      <w:bookmarkStart w:id="0" w:name="644c28c4-5167-4190-a3d0-f6626015ffd7"/>
      <w:r w:rsidRPr="00472CD2">
        <w:rPr>
          <w:rFonts w:ascii="Arial" w:eastAsia="Times New Roman" w:hAnsi="Arial" w:cs="Arial"/>
          <w:color w:val="333333"/>
          <w:sz w:val="18"/>
          <w:szCs w:val="18"/>
          <w:lang w:eastAsia="en-NZ"/>
        </w:rPr>
        <w:t>​</w:t>
      </w:r>
      <w:bookmarkEnd w:id="0"/>
    </w:p>
    <w:sdt>
      <w:sdtPr>
        <w:rPr>
          <w:rFonts w:asciiTheme="minorHAnsi" w:eastAsiaTheme="minorHAnsi" w:hAnsiTheme="minorHAnsi" w:cstheme="minorBidi"/>
          <w:color w:val="auto"/>
          <w:sz w:val="22"/>
          <w:szCs w:val="22"/>
          <w:lang w:val="en-NZ"/>
        </w:rPr>
        <w:id w:val="-684437496"/>
        <w:docPartObj>
          <w:docPartGallery w:val="Table of Contents"/>
          <w:docPartUnique/>
        </w:docPartObj>
      </w:sdtPr>
      <w:sdtEndPr>
        <w:rPr>
          <w:b/>
          <w:bCs/>
          <w:noProof/>
        </w:rPr>
      </w:sdtEndPr>
      <w:sdtContent>
        <w:p w14:paraId="4499F8AE" w14:textId="5E25CF9D" w:rsidR="00735C47" w:rsidRDefault="00735C47">
          <w:pPr>
            <w:pStyle w:val="TOCHeading"/>
          </w:pPr>
          <w:r>
            <w:t>Contents</w:t>
          </w:r>
        </w:p>
        <w:p w14:paraId="4C03EBC2" w14:textId="77B8D3CE" w:rsidR="00CB77C6" w:rsidRDefault="00735C47">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4443078" w:history="1">
            <w:r w:rsidR="00CB77C6" w:rsidRPr="004A6487">
              <w:rPr>
                <w:rStyle w:val="Hyperlink"/>
                <w:noProof/>
              </w:rPr>
              <w:t xml:space="preserve">Page </w:t>
            </w:r>
            <w:r w:rsidR="00CB77C6" w:rsidRPr="004A6487">
              <w:rPr>
                <w:rStyle w:val="Hyperlink"/>
                <w:noProof/>
                <w:lang w:eastAsia="en-NZ"/>
              </w:rPr>
              <w:t>http://build.fhir.org/ig/HL7NZ/hpi/branches/master/index.html</w:t>
            </w:r>
            <w:r w:rsidR="00CB77C6">
              <w:rPr>
                <w:noProof/>
                <w:webHidden/>
              </w:rPr>
              <w:tab/>
            </w:r>
            <w:r w:rsidR="00CB77C6">
              <w:rPr>
                <w:noProof/>
                <w:webHidden/>
              </w:rPr>
              <w:fldChar w:fldCharType="begin"/>
            </w:r>
            <w:r w:rsidR="00CB77C6">
              <w:rPr>
                <w:noProof/>
                <w:webHidden/>
              </w:rPr>
              <w:instrText xml:space="preserve"> PAGEREF _Toc84443078 \h </w:instrText>
            </w:r>
            <w:r w:rsidR="00CB77C6">
              <w:rPr>
                <w:noProof/>
                <w:webHidden/>
              </w:rPr>
            </w:r>
            <w:r w:rsidR="00CB77C6">
              <w:rPr>
                <w:noProof/>
                <w:webHidden/>
              </w:rPr>
              <w:fldChar w:fldCharType="separate"/>
            </w:r>
            <w:r w:rsidR="00CB77C6">
              <w:rPr>
                <w:noProof/>
                <w:webHidden/>
              </w:rPr>
              <w:t>2</w:t>
            </w:r>
            <w:r w:rsidR="00CB77C6">
              <w:rPr>
                <w:noProof/>
                <w:webHidden/>
              </w:rPr>
              <w:fldChar w:fldCharType="end"/>
            </w:r>
          </w:hyperlink>
        </w:p>
        <w:p w14:paraId="4D785EA6" w14:textId="61205FFD" w:rsidR="00CB77C6" w:rsidRDefault="00A35302">
          <w:pPr>
            <w:pStyle w:val="TOC2"/>
            <w:tabs>
              <w:tab w:val="right" w:leader="dot" w:pos="9016"/>
            </w:tabs>
            <w:rPr>
              <w:rFonts w:eastAsiaTheme="minorEastAsia"/>
              <w:noProof/>
              <w:lang w:eastAsia="en-NZ"/>
            </w:rPr>
          </w:pPr>
          <w:hyperlink w:anchor="_Toc84443079" w:history="1">
            <w:r w:rsidR="00CB77C6" w:rsidRPr="004A6487">
              <w:rPr>
                <w:rStyle w:val="Hyperlink"/>
                <w:rFonts w:ascii="Helvetica" w:hAnsi="Helvetica" w:cs="Helvetica"/>
                <w:b/>
                <w:bCs/>
                <w:noProof/>
              </w:rPr>
              <w:t>Home</w:t>
            </w:r>
            <w:r w:rsidR="00CB77C6">
              <w:rPr>
                <w:noProof/>
                <w:webHidden/>
              </w:rPr>
              <w:tab/>
            </w:r>
            <w:r w:rsidR="00CB77C6">
              <w:rPr>
                <w:noProof/>
                <w:webHidden/>
              </w:rPr>
              <w:fldChar w:fldCharType="begin"/>
            </w:r>
            <w:r w:rsidR="00CB77C6">
              <w:rPr>
                <w:noProof/>
                <w:webHidden/>
              </w:rPr>
              <w:instrText xml:space="preserve"> PAGEREF _Toc84443079 \h </w:instrText>
            </w:r>
            <w:r w:rsidR="00CB77C6">
              <w:rPr>
                <w:noProof/>
                <w:webHidden/>
              </w:rPr>
            </w:r>
            <w:r w:rsidR="00CB77C6">
              <w:rPr>
                <w:noProof/>
                <w:webHidden/>
              </w:rPr>
              <w:fldChar w:fldCharType="separate"/>
            </w:r>
            <w:r w:rsidR="00CB77C6">
              <w:rPr>
                <w:noProof/>
                <w:webHidden/>
              </w:rPr>
              <w:t>2</w:t>
            </w:r>
            <w:r w:rsidR="00CB77C6">
              <w:rPr>
                <w:noProof/>
                <w:webHidden/>
              </w:rPr>
              <w:fldChar w:fldCharType="end"/>
            </w:r>
          </w:hyperlink>
        </w:p>
        <w:p w14:paraId="1DD3DE33" w14:textId="58B909E4" w:rsidR="00CB77C6" w:rsidRDefault="00A35302">
          <w:pPr>
            <w:pStyle w:val="TOC3"/>
            <w:tabs>
              <w:tab w:val="right" w:leader="dot" w:pos="9016"/>
            </w:tabs>
            <w:rPr>
              <w:rFonts w:eastAsiaTheme="minorEastAsia"/>
              <w:noProof/>
              <w:lang w:eastAsia="en-NZ"/>
            </w:rPr>
          </w:pPr>
          <w:hyperlink w:anchor="_Toc84443080" w:history="1">
            <w:r w:rsidR="00CB77C6" w:rsidRPr="004A6487">
              <w:rPr>
                <w:rStyle w:val="Hyperlink"/>
                <w:rFonts w:ascii="Helvetica" w:eastAsia="Times New Roman" w:hAnsi="Helvetica" w:cs="Helvetica"/>
                <w:noProof/>
                <w:lang w:eastAsia="en-NZ"/>
              </w:rPr>
              <w:t>Description of tabs</w:t>
            </w:r>
            <w:r w:rsidR="00CB77C6">
              <w:rPr>
                <w:noProof/>
                <w:webHidden/>
              </w:rPr>
              <w:tab/>
            </w:r>
            <w:r w:rsidR="00CB77C6">
              <w:rPr>
                <w:noProof/>
                <w:webHidden/>
              </w:rPr>
              <w:fldChar w:fldCharType="begin"/>
            </w:r>
            <w:r w:rsidR="00CB77C6">
              <w:rPr>
                <w:noProof/>
                <w:webHidden/>
              </w:rPr>
              <w:instrText xml:space="preserve"> PAGEREF _Toc84443080 \h </w:instrText>
            </w:r>
            <w:r w:rsidR="00CB77C6">
              <w:rPr>
                <w:noProof/>
                <w:webHidden/>
              </w:rPr>
            </w:r>
            <w:r w:rsidR="00CB77C6">
              <w:rPr>
                <w:noProof/>
                <w:webHidden/>
              </w:rPr>
              <w:fldChar w:fldCharType="separate"/>
            </w:r>
            <w:r w:rsidR="00CB77C6">
              <w:rPr>
                <w:noProof/>
                <w:webHidden/>
              </w:rPr>
              <w:t>2</w:t>
            </w:r>
            <w:r w:rsidR="00CB77C6">
              <w:rPr>
                <w:noProof/>
                <w:webHidden/>
              </w:rPr>
              <w:fldChar w:fldCharType="end"/>
            </w:r>
          </w:hyperlink>
        </w:p>
        <w:p w14:paraId="64000079" w14:textId="46933CD6" w:rsidR="00CB77C6" w:rsidRDefault="00A35302">
          <w:pPr>
            <w:pStyle w:val="TOC3"/>
            <w:tabs>
              <w:tab w:val="right" w:leader="dot" w:pos="9016"/>
            </w:tabs>
            <w:rPr>
              <w:rFonts w:eastAsiaTheme="minorEastAsia"/>
              <w:noProof/>
              <w:lang w:eastAsia="en-NZ"/>
            </w:rPr>
          </w:pPr>
          <w:hyperlink w:anchor="_Toc84443081" w:history="1">
            <w:r w:rsidR="00CB77C6" w:rsidRPr="004A6487">
              <w:rPr>
                <w:rStyle w:val="Hyperlink"/>
                <w:rFonts w:ascii="Helvetica" w:eastAsia="Times New Roman" w:hAnsi="Helvetica" w:cs="Helvetica"/>
                <w:noProof/>
                <w:lang w:eastAsia="en-NZ"/>
              </w:rPr>
              <w:t>Logical Models</w:t>
            </w:r>
            <w:r w:rsidR="00CB77C6">
              <w:rPr>
                <w:noProof/>
                <w:webHidden/>
              </w:rPr>
              <w:tab/>
            </w:r>
            <w:r w:rsidR="00CB77C6">
              <w:rPr>
                <w:noProof/>
                <w:webHidden/>
              </w:rPr>
              <w:fldChar w:fldCharType="begin"/>
            </w:r>
            <w:r w:rsidR="00CB77C6">
              <w:rPr>
                <w:noProof/>
                <w:webHidden/>
              </w:rPr>
              <w:instrText xml:space="preserve"> PAGEREF _Toc84443081 \h </w:instrText>
            </w:r>
            <w:r w:rsidR="00CB77C6">
              <w:rPr>
                <w:noProof/>
                <w:webHidden/>
              </w:rPr>
            </w:r>
            <w:r w:rsidR="00CB77C6">
              <w:rPr>
                <w:noProof/>
                <w:webHidden/>
              </w:rPr>
              <w:fldChar w:fldCharType="separate"/>
            </w:r>
            <w:r w:rsidR="00CB77C6">
              <w:rPr>
                <w:noProof/>
                <w:webHidden/>
              </w:rPr>
              <w:t>2</w:t>
            </w:r>
            <w:r w:rsidR="00CB77C6">
              <w:rPr>
                <w:noProof/>
                <w:webHidden/>
              </w:rPr>
              <w:fldChar w:fldCharType="end"/>
            </w:r>
          </w:hyperlink>
        </w:p>
        <w:p w14:paraId="6F1F19C4" w14:textId="580B4FF3" w:rsidR="00CB77C6" w:rsidRDefault="00A35302">
          <w:pPr>
            <w:pStyle w:val="TOC3"/>
            <w:tabs>
              <w:tab w:val="right" w:leader="dot" w:pos="9016"/>
            </w:tabs>
            <w:rPr>
              <w:rFonts w:eastAsiaTheme="minorEastAsia"/>
              <w:noProof/>
              <w:lang w:eastAsia="en-NZ"/>
            </w:rPr>
          </w:pPr>
          <w:hyperlink w:anchor="_Toc84443082" w:history="1">
            <w:r w:rsidR="00CB77C6" w:rsidRPr="004A6487">
              <w:rPr>
                <w:rStyle w:val="Hyperlink"/>
                <w:rFonts w:ascii="Helvetica" w:eastAsia="Times New Roman" w:hAnsi="Helvetica" w:cs="Helvetica"/>
                <w:noProof/>
                <w:lang w:eastAsia="en-NZ"/>
              </w:rPr>
              <w:t>Security</w:t>
            </w:r>
            <w:r w:rsidR="00CB77C6">
              <w:rPr>
                <w:noProof/>
                <w:webHidden/>
              </w:rPr>
              <w:tab/>
            </w:r>
            <w:r w:rsidR="00CB77C6">
              <w:rPr>
                <w:noProof/>
                <w:webHidden/>
              </w:rPr>
              <w:fldChar w:fldCharType="begin"/>
            </w:r>
            <w:r w:rsidR="00CB77C6">
              <w:rPr>
                <w:noProof/>
                <w:webHidden/>
              </w:rPr>
              <w:instrText xml:space="preserve"> PAGEREF _Toc84443082 \h </w:instrText>
            </w:r>
            <w:r w:rsidR="00CB77C6">
              <w:rPr>
                <w:noProof/>
                <w:webHidden/>
              </w:rPr>
            </w:r>
            <w:r w:rsidR="00CB77C6">
              <w:rPr>
                <w:noProof/>
                <w:webHidden/>
              </w:rPr>
              <w:fldChar w:fldCharType="separate"/>
            </w:r>
            <w:r w:rsidR="00CB77C6">
              <w:rPr>
                <w:noProof/>
                <w:webHidden/>
              </w:rPr>
              <w:t>3</w:t>
            </w:r>
            <w:r w:rsidR="00CB77C6">
              <w:rPr>
                <w:noProof/>
                <w:webHidden/>
              </w:rPr>
              <w:fldChar w:fldCharType="end"/>
            </w:r>
          </w:hyperlink>
        </w:p>
        <w:p w14:paraId="172C5F0E" w14:textId="753E9617" w:rsidR="00CB77C6" w:rsidRDefault="00A35302">
          <w:pPr>
            <w:pStyle w:val="TOC1"/>
            <w:tabs>
              <w:tab w:val="right" w:leader="dot" w:pos="9016"/>
            </w:tabs>
            <w:rPr>
              <w:rFonts w:eastAsiaTheme="minorEastAsia"/>
              <w:noProof/>
              <w:lang w:eastAsia="en-NZ"/>
            </w:rPr>
          </w:pPr>
          <w:hyperlink w:anchor="_Toc84443083" w:history="1">
            <w:r w:rsidR="00CB77C6" w:rsidRPr="004A6487">
              <w:rPr>
                <w:rStyle w:val="Hyperlink"/>
                <w:noProof/>
              </w:rPr>
              <w:t>Page http://build.fhir.org/ig/HL7NZ/hpi/branches/master/general.html (General Notes)</w:t>
            </w:r>
            <w:r w:rsidR="00CB77C6">
              <w:rPr>
                <w:noProof/>
                <w:webHidden/>
              </w:rPr>
              <w:tab/>
            </w:r>
            <w:r w:rsidR="00CB77C6">
              <w:rPr>
                <w:noProof/>
                <w:webHidden/>
              </w:rPr>
              <w:fldChar w:fldCharType="begin"/>
            </w:r>
            <w:r w:rsidR="00CB77C6">
              <w:rPr>
                <w:noProof/>
                <w:webHidden/>
              </w:rPr>
              <w:instrText xml:space="preserve"> PAGEREF _Toc84443083 \h </w:instrText>
            </w:r>
            <w:r w:rsidR="00CB77C6">
              <w:rPr>
                <w:noProof/>
                <w:webHidden/>
              </w:rPr>
            </w:r>
            <w:r w:rsidR="00CB77C6">
              <w:rPr>
                <w:noProof/>
                <w:webHidden/>
              </w:rPr>
              <w:fldChar w:fldCharType="separate"/>
            </w:r>
            <w:r w:rsidR="00CB77C6">
              <w:rPr>
                <w:noProof/>
                <w:webHidden/>
              </w:rPr>
              <w:t>4</w:t>
            </w:r>
            <w:r w:rsidR="00CB77C6">
              <w:rPr>
                <w:noProof/>
                <w:webHidden/>
              </w:rPr>
              <w:fldChar w:fldCharType="end"/>
            </w:r>
          </w:hyperlink>
        </w:p>
        <w:p w14:paraId="1C475077" w14:textId="5DF92764" w:rsidR="00CB77C6" w:rsidRDefault="00A35302">
          <w:pPr>
            <w:pStyle w:val="TOC2"/>
            <w:tabs>
              <w:tab w:val="right" w:leader="dot" w:pos="9016"/>
            </w:tabs>
            <w:rPr>
              <w:rFonts w:eastAsiaTheme="minorEastAsia"/>
              <w:noProof/>
              <w:lang w:eastAsia="en-NZ"/>
            </w:rPr>
          </w:pPr>
          <w:hyperlink w:anchor="_Toc84443084" w:history="1">
            <w:r w:rsidR="00CB77C6" w:rsidRPr="004A6487">
              <w:rPr>
                <w:rStyle w:val="Hyperlink"/>
                <w:rFonts w:ascii="Helvetica" w:hAnsi="Helvetica" w:cs="Helvetica"/>
                <w:b/>
                <w:bCs/>
                <w:noProof/>
              </w:rPr>
              <w:t>General</w:t>
            </w:r>
            <w:r w:rsidR="00CB77C6">
              <w:rPr>
                <w:noProof/>
                <w:webHidden/>
              </w:rPr>
              <w:tab/>
            </w:r>
            <w:r w:rsidR="00CB77C6">
              <w:rPr>
                <w:noProof/>
                <w:webHidden/>
              </w:rPr>
              <w:fldChar w:fldCharType="begin"/>
            </w:r>
            <w:r w:rsidR="00CB77C6">
              <w:rPr>
                <w:noProof/>
                <w:webHidden/>
              </w:rPr>
              <w:instrText xml:space="preserve"> PAGEREF _Toc84443084 \h </w:instrText>
            </w:r>
            <w:r w:rsidR="00CB77C6">
              <w:rPr>
                <w:noProof/>
                <w:webHidden/>
              </w:rPr>
            </w:r>
            <w:r w:rsidR="00CB77C6">
              <w:rPr>
                <w:noProof/>
                <w:webHidden/>
              </w:rPr>
              <w:fldChar w:fldCharType="separate"/>
            </w:r>
            <w:r w:rsidR="00CB77C6">
              <w:rPr>
                <w:noProof/>
                <w:webHidden/>
              </w:rPr>
              <w:t>4</w:t>
            </w:r>
            <w:r w:rsidR="00CB77C6">
              <w:rPr>
                <w:noProof/>
                <w:webHidden/>
              </w:rPr>
              <w:fldChar w:fldCharType="end"/>
            </w:r>
          </w:hyperlink>
        </w:p>
        <w:p w14:paraId="76E6976E" w14:textId="26AB3060" w:rsidR="00CB77C6" w:rsidRDefault="00A35302">
          <w:pPr>
            <w:pStyle w:val="TOC1"/>
            <w:tabs>
              <w:tab w:val="right" w:leader="dot" w:pos="9016"/>
            </w:tabs>
            <w:rPr>
              <w:rFonts w:eastAsiaTheme="minorEastAsia"/>
              <w:noProof/>
              <w:lang w:eastAsia="en-NZ"/>
            </w:rPr>
          </w:pPr>
          <w:hyperlink w:anchor="_Toc84443085" w:history="1">
            <w:r w:rsidR="00CB77C6" w:rsidRPr="004A6487">
              <w:rPr>
                <w:rStyle w:val="Hyperlink"/>
                <w:noProof/>
              </w:rPr>
              <w:t>Page http://build.fhir.org/ig/HL7NZ/hpi/branches/master/capabilityStatement.html (API)</w:t>
            </w:r>
            <w:r w:rsidR="00CB77C6">
              <w:rPr>
                <w:noProof/>
                <w:webHidden/>
              </w:rPr>
              <w:tab/>
            </w:r>
            <w:r w:rsidR="00CB77C6">
              <w:rPr>
                <w:noProof/>
                <w:webHidden/>
              </w:rPr>
              <w:fldChar w:fldCharType="begin"/>
            </w:r>
            <w:r w:rsidR="00CB77C6">
              <w:rPr>
                <w:noProof/>
                <w:webHidden/>
              </w:rPr>
              <w:instrText xml:space="preserve"> PAGEREF _Toc84443085 \h </w:instrText>
            </w:r>
            <w:r w:rsidR="00CB77C6">
              <w:rPr>
                <w:noProof/>
                <w:webHidden/>
              </w:rPr>
            </w:r>
            <w:r w:rsidR="00CB77C6">
              <w:rPr>
                <w:noProof/>
                <w:webHidden/>
              </w:rPr>
              <w:fldChar w:fldCharType="separate"/>
            </w:r>
            <w:r w:rsidR="00CB77C6">
              <w:rPr>
                <w:noProof/>
                <w:webHidden/>
              </w:rPr>
              <w:t>5</w:t>
            </w:r>
            <w:r w:rsidR="00CB77C6">
              <w:rPr>
                <w:noProof/>
                <w:webHidden/>
              </w:rPr>
              <w:fldChar w:fldCharType="end"/>
            </w:r>
          </w:hyperlink>
        </w:p>
        <w:p w14:paraId="074C4BA1" w14:textId="461F4D19" w:rsidR="00CB77C6" w:rsidRDefault="00A35302">
          <w:pPr>
            <w:pStyle w:val="TOC2"/>
            <w:tabs>
              <w:tab w:val="right" w:leader="dot" w:pos="9016"/>
            </w:tabs>
            <w:rPr>
              <w:rFonts w:eastAsiaTheme="minorEastAsia"/>
              <w:noProof/>
              <w:lang w:eastAsia="en-NZ"/>
            </w:rPr>
          </w:pPr>
          <w:hyperlink w:anchor="_Toc84443086" w:history="1">
            <w:r w:rsidR="00CB77C6" w:rsidRPr="004A6487">
              <w:rPr>
                <w:rStyle w:val="Hyperlink"/>
                <w:rFonts w:ascii="Helvetica" w:hAnsi="Helvetica" w:cs="Helvetica"/>
                <w:b/>
                <w:bCs/>
                <w:noProof/>
              </w:rPr>
              <w:t>Capability Statement</w:t>
            </w:r>
            <w:r w:rsidR="00CB77C6">
              <w:rPr>
                <w:noProof/>
                <w:webHidden/>
              </w:rPr>
              <w:tab/>
            </w:r>
            <w:r w:rsidR="00CB77C6">
              <w:rPr>
                <w:noProof/>
                <w:webHidden/>
              </w:rPr>
              <w:fldChar w:fldCharType="begin"/>
            </w:r>
            <w:r w:rsidR="00CB77C6">
              <w:rPr>
                <w:noProof/>
                <w:webHidden/>
              </w:rPr>
              <w:instrText xml:space="preserve"> PAGEREF _Toc84443086 \h </w:instrText>
            </w:r>
            <w:r w:rsidR="00CB77C6">
              <w:rPr>
                <w:noProof/>
                <w:webHidden/>
              </w:rPr>
            </w:r>
            <w:r w:rsidR="00CB77C6">
              <w:rPr>
                <w:noProof/>
                <w:webHidden/>
              </w:rPr>
              <w:fldChar w:fldCharType="separate"/>
            </w:r>
            <w:r w:rsidR="00CB77C6">
              <w:rPr>
                <w:noProof/>
                <w:webHidden/>
              </w:rPr>
              <w:t>5</w:t>
            </w:r>
            <w:r w:rsidR="00CB77C6">
              <w:rPr>
                <w:noProof/>
                <w:webHidden/>
              </w:rPr>
              <w:fldChar w:fldCharType="end"/>
            </w:r>
          </w:hyperlink>
        </w:p>
        <w:p w14:paraId="14FE0BEC" w14:textId="723EA3D7" w:rsidR="00CB77C6" w:rsidRDefault="00A35302">
          <w:pPr>
            <w:pStyle w:val="TOC3"/>
            <w:tabs>
              <w:tab w:val="right" w:leader="dot" w:pos="9016"/>
            </w:tabs>
            <w:rPr>
              <w:rFonts w:eastAsiaTheme="minorEastAsia"/>
              <w:noProof/>
              <w:lang w:eastAsia="en-NZ"/>
            </w:rPr>
          </w:pPr>
          <w:hyperlink w:anchor="_Toc84443087" w:history="1">
            <w:r w:rsidR="00CB77C6" w:rsidRPr="004A6487">
              <w:rPr>
                <w:rStyle w:val="Hyperlink"/>
                <w:rFonts w:ascii="Helvetica" w:hAnsi="Helvetica" w:cs="Helvetica"/>
                <w:noProof/>
              </w:rPr>
              <w:t>Practitioner</w:t>
            </w:r>
            <w:r w:rsidR="00CB77C6">
              <w:rPr>
                <w:noProof/>
                <w:webHidden/>
              </w:rPr>
              <w:tab/>
            </w:r>
            <w:r w:rsidR="00CB77C6">
              <w:rPr>
                <w:noProof/>
                <w:webHidden/>
              </w:rPr>
              <w:fldChar w:fldCharType="begin"/>
            </w:r>
            <w:r w:rsidR="00CB77C6">
              <w:rPr>
                <w:noProof/>
                <w:webHidden/>
              </w:rPr>
              <w:instrText xml:space="preserve"> PAGEREF _Toc84443087 \h </w:instrText>
            </w:r>
            <w:r w:rsidR="00CB77C6">
              <w:rPr>
                <w:noProof/>
                <w:webHidden/>
              </w:rPr>
            </w:r>
            <w:r w:rsidR="00CB77C6">
              <w:rPr>
                <w:noProof/>
                <w:webHidden/>
              </w:rPr>
              <w:fldChar w:fldCharType="separate"/>
            </w:r>
            <w:r w:rsidR="00CB77C6">
              <w:rPr>
                <w:noProof/>
                <w:webHidden/>
              </w:rPr>
              <w:t>5</w:t>
            </w:r>
            <w:r w:rsidR="00CB77C6">
              <w:rPr>
                <w:noProof/>
                <w:webHidden/>
              </w:rPr>
              <w:fldChar w:fldCharType="end"/>
            </w:r>
          </w:hyperlink>
        </w:p>
        <w:p w14:paraId="711C2B8E" w14:textId="03878E64" w:rsidR="00CB77C6" w:rsidRDefault="00A35302">
          <w:pPr>
            <w:pStyle w:val="TOC3"/>
            <w:tabs>
              <w:tab w:val="right" w:leader="dot" w:pos="9016"/>
            </w:tabs>
            <w:rPr>
              <w:rFonts w:eastAsiaTheme="minorEastAsia"/>
              <w:noProof/>
              <w:lang w:eastAsia="en-NZ"/>
            </w:rPr>
          </w:pPr>
          <w:hyperlink w:anchor="_Toc84443088" w:history="1">
            <w:r w:rsidR="00CB77C6" w:rsidRPr="004A6487">
              <w:rPr>
                <w:rStyle w:val="Hyperlink"/>
                <w:rFonts w:ascii="Helvetica" w:hAnsi="Helvetica" w:cs="Helvetica"/>
                <w:noProof/>
              </w:rPr>
              <w:t>PractitionerRole</w:t>
            </w:r>
            <w:r w:rsidR="00CB77C6">
              <w:rPr>
                <w:noProof/>
                <w:webHidden/>
              </w:rPr>
              <w:tab/>
            </w:r>
            <w:r w:rsidR="00CB77C6">
              <w:rPr>
                <w:noProof/>
                <w:webHidden/>
              </w:rPr>
              <w:fldChar w:fldCharType="begin"/>
            </w:r>
            <w:r w:rsidR="00CB77C6">
              <w:rPr>
                <w:noProof/>
                <w:webHidden/>
              </w:rPr>
              <w:instrText xml:space="preserve"> PAGEREF _Toc84443088 \h </w:instrText>
            </w:r>
            <w:r w:rsidR="00CB77C6">
              <w:rPr>
                <w:noProof/>
                <w:webHidden/>
              </w:rPr>
            </w:r>
            <w:r w:rsidR="00CB77C6">
              <w:rPr>
                <w:noProof/>
                <w:webHidden/>
              </w:rPr>
              <w:fldChar w:fldCharType="separate"/>
            </w:r>
            <w:r w:rsidR="00CB77C6">
              <w:rPr>
                <w:noProof/>
                <w:webHidden/>
              </w:rPr>
              <w:t>6</w:t>
            </w:r>
            <w:r w:rsidR="00CB77C6">
              <w:rPr>
                <w:noProof/>
                <w:webHidden/>
              </w:rPr>
              <w:fldChar w:fldCharType="end"/>
            </w:r>
          </w:hyperlink>
        </w:p>
        <w:p w14:paraId="60BFEA15" w14:textId="0A089A88" w:rsidR="00CB77C6" w:rsidRDefault="00A35302">
          <w:pPr>
            <w:pStyle w:val="TOC3"/>
            <w:tabs>
              <w:tab w:val="right" w:leader="dot" w:pos="9016"/>
            </w:tabs>
            <w:rPr>
              <w:rFonts w:eastAsiaTheme="minorEastAsia"/>
              <w:noProof/>
              <w:lang w:eastAsia="en-NZ"/>
            </w:rPr>
          </w:pPr>
          <w:hyperlink w:anchor="_Toc84443089" w:history="1">
            <w:r w:rsidR="00CB77C6" w:rsidRPr="004A6487">
              <w:rPr>
                <w:rStyle w:val="Hyperlink"/>
                <w:rFonts w:ascii="Helvetica" w:hAnsi="Helvetica" w:cs="Helvetica"/>
                <w:noProof/>
              </w:rPr>
              <w:t>Organization</w:t>
            </w:r>
            <w:r w:rsidR="00CB77C6">
              <w:rPr>
                <w:noProof/>
                <w:webHidden/>
              </w:rPr>
              <w:tab/>
            </w:r>
            <w:r w:rsidR="00CB77C6">
              <w:rPr>
                <w:noProof/>
                <w:webHidden/>
              </w:rPr>
              <w:fldChar w:fldCharType="begin"/>
            </w:r>
            <w:r w:rsidR="00CB77C6">
              <w:rPr>
                <w:noProof/>
                <w:webHidden/>
              </w:rPr>
              <w:instrText xml:space="preserve"> PAGEREF _Toc84443089 \h </w:instrText>
            </w:r>
            <w:r w:rsidR="00CB77C6">
              <w:rPr>
                <w:noProof/>
                <w:webHidden/>
              </w:rPr>
            </w:r>
            <w:r w:rsidR="00CB77C6">
              <w:rPr>
                <w:noProof/>
                <w:webHidden/>
              </w:rPr>
              <w:fldChar w:fldCharType="separate"/>
            </w:r>
            <w:r w:rsidR="00CB77C6">
              <w:rPr>
                <w:noProof/>
                <w:webHidden/>
              </w:rPr>
              <w:t>7</w:t>
            </w:r>
            <w:r w:rsidR="00CB77C6">
              <w:rPr>
                <w:noProof/>
                <w:webHidden/>
              </w:rPr>
              <w:fldChar w:fldCharType="end"/>
            </w:r>
          </w:hyperlink>
        </w:p>
        <w:p w14:paraId="3D841F71" w14:textId="41135CA4" w:rsidR="00CB77C6" w:rsidRDefault="00A35302">
          <w:pPr>
            <w:pStyle w:val="TOC3"/>
            <w:tabs>
              <w:tab w:val="right" w:leader="dot" w:pos="9016"/>
            </w:tabs>
            <w:rPr>
              <w:rFonts w:eastAsiaTheme="minorEastAsia"/>
              <w:noProof/>
              <w:lang w:eastAsia="en-NZ"/>
            </w:rPr>
          </w:pPr>
          <w:hyperlink w:anchor="_Toc84443090" w:history="1">
            <w:r w:rsidR="00CB77C6" w:rsidRPr="004A6487">
              <w:rPr>
                <w:rStyle w:val="Hyperlink"/>
                <w:rFonts w:ascii="Helvetica" w:hAnsi="Helvetica" w:cs="Helvetica"/>
                <w:noProof/>
              </w:rPr>
              <w:t>Location</w:t>
            </w:r>
            <w:r w:rsidR="00CB77C6">
              <w:rPr>
                <w:noProof/>
                <w:webHidden/>
              </w:rPr>
              <w:tab/>
            </w:r>
            <w:r w:rsidR="00CB77C6">
              <w:rPr>
                <w:noProof/>
                <w:webHidden/>
              </w:rPr>
              <w:fldChar w:fldCharType="begin"/>
            </w:r>
            <w:r w:rsidR="00CB77C6">
              <w:rPr>
                <w:noProof/>
                <w:webHidden/>
              </w:rPr>
              <w:instrText xml:space="preserve"> PAGEREF _Toc84443090 \h </w:instrText>
            </w:r>
            <w:r w:rsidR="00CB77C6">
              <w:rPr>
                <w:noProof/>
                <w:webHidden/>
              </w:rPr>
            </w:r>
            <w:r w:rsidR="00CB77C6">
              <w:rPr>
                <w:noProof/>
                <w:webHidden/>
              </w:rPr>
              <w:fldChar w:fldCharType="separate"/>
            </w:r>
            <w:r w:rsidR="00CB77C6">
              <w:rPr>
                <w:noProof/>
                <w:webHidden/>
              </w:rPr>
              <w:t>7</w:t>
            </w:r>
            <w:r w:rsidR="00CB77C6">
              <w:rPr>
                <w:noProof/>
                <w:webHidden/>
              </w:rPr>
              <w:fldChar w:fldCharType="end"/>
            </w:r>
          </w:hyperlink>
        </w:p>
        <w:p w14:paraId="10B6F68A" w14:textId="63B5E747" w:rsidR="00CB77C6" w:rsidRDefault="00A35302">
          <w:pPr>
            <w:pStyle w:val="TOC1"/>
            <w:tabs>
              <w:tab w:val="right" w:leader="dot" w:pos="9016"/>
            </w:tabs>
            <w:rPr>
              <w:rFonts w:eastAsiaTheme="minorEastAsia"/>
              <w:noProof/>
              <w:lang w:eastAsia="en-NZ"/>
            </w:rPr>
          </w:pPr>
          <w:hyperlink w:anchor="_Toc84443091" w:history="1">
            <w:r w:rsidR="00CB77C6" w:rsidRPr="004A6487">
              <w:rPr>
                <w:rStyle w:val="Hyperlink"/>
                <w:noProof/>
              </w:rPr>
              <w:t>http://build.fhir.org/ig/HL7NZ/hpi/branches/master/profiles.html</w:t>
            </w:r>
            <w:r w:rsidR="00CB77C6">
              <w:rPr>
                <w:noProof/>
                <w:webHidden/>
              </w:rPr>
              <w:tab/>
            </w:r>
            <w:r w:rsidR="00CB77C6">
              <w:rPr>
                <w:noProof/>
                <w:webHidden/>
              </w:rPr>
              <w:fldChar w:fldCharType="begin"/>
            </w:r>
            <w:r w:rsidR="00CB77C6">
              <w:rPr>
                <w:noProof/>
                <w:webHidden/>
              </w:rPr>
              <w:instrText xml:space="preserve"> PAGEREF _Toc84443091 \h </w:instrText>
            </w:r>
            <w:r w:rsidR="00CB77C6">
              <w:rPr>
                <w:noProof/>
                <w:webHidden/>
              </w:rPr>
            </w:r>
            <w:r w:rsidR="00CB77C6">
              <w:rPr>
                <w:noProof/>
                <w:webHidden/>
              </w:rPr>
              <w:fldChar w:fldCharType="separate"/>
            </w:r>
            <w:r w:rsidR="00CB77C6">
              <w:rPr>
                <w:noProof/>
                <w:webHidden/>
              </w:rPr>
              <w:t>9</w:t>
            </w:r>
            <w:r w:rsidR="00CB77C6">
              <w:rPr>
                <w:noProof/>
                <w:webHidden/>
              </w:rPr>
              <w:fldChar w:fldCharType="end"/>
            </w:r>
          </w:hyperlink>
        </w:p>
        <w:p w14:paraId="561CC05B" w14:textId="7B4388F8" w:rsidR="00CB77C6" w:rsidRDefault="00A35302">
          <w:pPr>
            <w:pStyle w:val="TOC2"/>
            <w:tabs>
              <w:tab w:val="right" w:leader="dot" w:pos="9016"/>
            </w:tabs>
            <w:rPr>
              <w:rFonts w:eastAsiaTheme="minorEastAsia"/>
              <w:noProof/>
              <w:lang w:eastAsia="en-NZ"/>
            </w:rPr>
          </w:pPr>
          <w:hyperlink w:anchor="_Toc84443092" w:history="1">
            <w:r w:rsidR="00CB77C6" w:rsidRPr="004A6487">
              <w:rPr>
                <w:rStyle w:val="Hyperlink"/>
                <w:rFonts w:ascii="Helvetica" w:hAnsi="Helvetica" w:cs="Helvetica"/>
                <w:b/>
                <w:bCs/>
                <w:noProof/>
              </w:rPr>
              <w:t>Profiles</w:t>
            </w:r>
            <w:r w:rsidR="00CB77C6">
              <w:rPr>
                <w:noProof/>
                <w:webHidden/>
              </w:rPr>
              <w:tab/>
            </w:r>
            <w:r w:rsidR="00CB77C6">
              <w:rPr>
                <w:noProof/>
                <w:webHidden/>
              </w:rPr>
              <w:fldChar w:fldCharType="begin"/>
            </w:r>
            <w:r w:rsidR="00CB77C6">
              <w:rPr>
                <w:noProof/>
                <w:webHidden/>
              </w:rPr>
              <w:instrText xml:space="preserve"> PAGEREF _Toc84443092 \h </w:instrText>
            </w:r>
            <w:r w:rsidR="00CB77C6">
              <w:rPr>
                <w:noProof/>
                <w:webHidden/>
              </w:rPr>
            </w:r>
            <w:r w:rsidR="00CB77C6">
              <w:rPr>
                <w:noProof/>
                <w:webHidden/>
              </w:rPr>
              <w:fldChar w:fldCharType="separate"/>
            </w:r>
            <w:r w:rsidR="00CB77C6">
              <w:rPr>
                <w:noProof/>
                <w:webHidden/>
              </w:rPr>
              <w:t>9</w:t>
            </w:r>
            <w:r w:rsidR="00CB77C6">
              <w:rPr>
                <w:noProof/>
                <w:webHidden/>
              </w:rPr>
              <w:fldChar w:fldCharType="end"/>
            </w:r>
          </w:hyperlink>
        </w:p>
        <w:p w14:paraId="61E5F53D" w14:textId="280C540D" w:rsidR="00735C47" w:rsidRDefault="00735C47">
          <w:r>
            <w:rPr>
              <w:b/>
              <w:bCs/>
              <w:noProof/>
            </w:rPr>
            <w:fldChar w:fldCharType="end"/>
          </w:r>
        </w:p>
      </w:sdtContent>
    </w:sdt>
    <w:p w14:paraId="3D8947C0" w14:textId="433EE4AF" w:rsidR="00024C17" w:rsidRDefault="00024C17">
      <w:pPr>
        <w:rPr>
          <w:rFonts w:ascii="Arial" w:eastAsia="Times New Roman" w:hAnsi="Arial" w:cs="Arial"/>
          <w:color w:val="333333"/>
          <w:sz w:val="18"/>
          <w:szCs w:val="18"/>
          <w:lang w:eastAsia="en-NZ"/>
        </w:rPr>
      </w:pPr>
      <w:r>
        <w:rPr>
          <w:rFonts w:ascii="Arial" w:eastAsia="Times New Roman" w:hAnsi="Arial" w:cs="Arial"/>
          <w:color w:val="333333"/>
          <w:sz w:val="18"/>
          <w:szCs w:val="18"/>
          <w:lang w:eastAsia="en-NZ"/>
        </w:rPr>
        <w:br w:type="page"/>
      </w:r>
    </w:p>
    <w:p w14:paraId="5ED7D68E" w14:textId="77777777" w:rsidR="00681C2B" w:rsidRDefault="00681C2B" w:rsidP="00472CD2">
      <w:pPr>
        <w:shd w:val="clear" w:color="auto" w:fill="FFFFFF"/>
        <w:spacing w:after="150" w:line="336" w:lineRule="atLeast"/>
        <w:rPr>
          <w:rFonts w:ascii="Arial" w:eastAsia="Times New Roman" w:hAnsi="Arial" w:cs="Arial"/>
          <w:color w:val="333333"/>
          <w:sz w:val="18"/>
          <w:szCs w:val="18"/>
          <w:lang w:eastAsia="en-NZ"/>
        </w:rPr>
      </w:pPr>
    </w:p>
    <w:p w14:paraId="4BC02A64" w14:textId="2EBFC8DB" w:rsidR="00472CD2" w:rsidRDefault="00472CD2" w:rsidP="00472CD2">
      <w:pPr>
        <w:shd w:val="clear" w:color="auto" w:fill="FFFFFF"/>
        <w:spacing w:after="150" w:line="336" w:lineRule="atLeast"/>
        <w:rPr>
          <w:rStyle w:val="Heading1Char"/>
        </w:rPr>
      </w:pPr>
      <w:bookmarkStart w:id="1" w:name="_Toc84443078"/>
      <w:r w:rsidRPr="00B52326">
        <w:rPr>
          <w:rStyle w:val="Heading1Char"/>
        </w:rPr>
        <w:t xml:space="preserve">Page </w:t>
      </w:r>
      <w:ins w:id="2" w:author="Anne Goodwin" w:date="2021-09-23T10:41:00Z">
        <w:r w:rsidR="00270C23" w:rsidRPr="00B52326">
          <w:rPr>
            <w:rStyle w:val="Heading1Char"/>
          </w:rPr>
          <w:fldChar w:fldCharType="begin"/>
        </w:r>
        <w:r w:rsidR="00270C23" w:rsidRPr="00B52326">
          <w:rPr>
            <w:rStyle w:val="Heading1Char"/>
          </w:rPr>
          <w:instrText xml:space="preserve"> HYPERLINK "</w:instrText>
        </w:r>
      </w:ins>
      <w:r w:rsidR="00270C23" w:rsidRPr="00B52326">
        <w:rPr>
          <w:rStyle w:val="Heading1Char"/>
        </w:rPr>
        <w:instrText>http://build.fhir.org/ig/HL7NZ/hpi/branches/master/index.html</w:instrText>
      </w:r>
      <w:ins w:id="3" w:author="Anne Goodwin" w:date="2021-09-23T10:41:00Z">
        <w:r w:rsidR="00270C23" w:rsidRPr="00B52326">
          <w:rPr>
            <w:rStyle w:val="Heading1Char"/>
          </w:rPr>
          <w:instrText xml:space="preserve">" </w:instrText>
        </w:r>
        <w:r w:rsidR="00270C23" w:rsidRPr="00B52326">
          <w:rPr>
            <w:rStyle w:val="Heading1Char"/>
          </w:rPr>
          <w:fldChar w:fldCharType="separate"/>
        </w:r>
      </w:ins>
      <w:r w:rsidR="00270C23" w:rsidRPr="00B52326">
        <w:rPr>
          <w:rStyle w:val="Heading1Char"/>
          <w:lang w:eastAsia="en-NZ"/>
        </w:rPr>
        <w:t>http://build.fhir.org/ig/HL7NZ/hpi/branches/master/index.html</w:t>
      </w:r>
      <w:bookmarkEnd w:id="1"/>
      <w:ins w:id="4" w:author="Anne Goodwin" w:date="2021-09-23T10:41:00Z">
        <w:r w:rsidR="00270C23" w:rsidRPr="00B52326">
          <w:rPr>
            <w:rStyle w:val="Heading1Char"/>
          </w:rPr>
          <w:fldChar w:fldCharType="end"/>
        </w:r>
        <w:r w:rsidR="00270C23" w:rsidRPr="00B52326">
          <w:rPr>
            <w:rStyle w:val="Heading1Char"/>
          </w:rPr>
          <w:t xml:space="preserve"> </w:t>
        </w:r>
      </w:ins>
    </w:p>
    <w:p w14:paraId="4AD386FD" w14:textId="77777777" w:rsidR="00CB77C6" w:rsidRDefault="00CB77C6" w:rsidP="00CB77C6">
      <w:pPr>
        <w:pStyle w:val="Heading2"/>
        <w:pBdr>
          <w:bottom w:val="single" w:sz="6" w:space="2" w:color="DCDCDC"/>
        </w:pBdr>
        <w:shd w:val="clear" w:color="auto" w:fill="FFFFFF"/>
        <w:spacing w:before="0" w:after="96" w:line="240" w:lineRule="atLeast"/>
        <w:rPr>
          <w:rFonts w:ascii="Helvetica" w:hAnsi="Helvetica" w:cs="Helvetica"/>
          <w:color w:val="000000"/>
          <w:sz w:val="34"/>
          <w:szCs w:val="34"/>
        </w:rPr>
      </w:pPr>
      <w:bookmarkStart w:id="5" w:name="_Toc84443079"/>
      <w:r>
        <w:rPr>
          <w:rFonts w:ascii="Helvetica" w:hAnsi="Helvetica" w:cs="Helvetica"/>
          <w:b/>
          <w:bCs/>
          <w:color w:val="000000"/>
          <w:sz w:val="34"/>
          <w:szCs w:val="34"/>
        </w:rPr>
        <w:t>Home</w:t>
      </w:r>
      <w:bookmarkEnd w:id="5"/>
    </w:p>
    <w:p w14:paraId="0E894F21" w14:textId="77777777" w:rsidR="00CB77C6" w:rsidRDefault="00CB77C6" w:rsidP="00472CD2">
      <w:pPr>
        <w:shd w:val="clear" w:color="auto" w:fill="FFFFFF"/>
        <w:spacing w:after="150" w:line="336" w:lineRule="atLeast"/>
        <w:rPr>
          <w:rFonts w:ascii="Arial" w:eastAsia="Times New Roman" w:hAnsi="Arial" w:cs="Arial"/>
          <w:color w:val="333333"/>
          <w:sz w:val="18"/>
          <w:szCs w:val="18"/>
          <w:lang w:eastAsia="en-NZ"/>
        </w:rPr>
      </w:pPr>
    </w:p>
    <w:p w14:paraId="68ED2F9C" w14:textId="39E61BAA" w:rsidR="00472CD2" w:rsidRPr="00472CD2" w:rsidRDefault="00472CD2" w:rsidP="00472CD2">
      <w:pPr>
        <w:shd w:val="clear" w:color="auto" w:fill="FFFFFF"/>
        <w:spacing w:after="150" w:line="336" w:lineRule="atLeast"/>
        <w:rPr>
          <w:rFonts w:ascii="Verdana" w:eastAsia="Times New Roman" w:hAnsi="Verdana" w:cs="Times New Roman"/>
          <w:color w:val="333333"/>
          <w:sz w:val="18"/>
          <w:szCs w:val="18"/>
          <w:lang w:eastAsia="en-NZ"/>
        </w:rPr>
      </w:pPr>
      <w:r w:rsidRPr="00472CD2">
        <w:rPr>
          <w:rFonts w:ascii="Verdana" w:eastAsia="Times New Roman" w:hAnsi="Verdana" w:cs="Times New Roman"/>
          <w:color w:val="333333"/>
          <w:sz w:val="18"/>
          <w:szCs w:val="18"/>
          <w:lang w:eastAsia="en-NZ"/>
        </w:rPr>
        <w:t>This is the Implementation Guide for the </w:t>
      </w:r>
      <w:hyperlink r:id="rId6" w:history="1">
        <w:r w:rsidRPr="00472CD2">
          <w:rPr>
            <w:rFonts w:ascii="Verdana" w:eastAsia="Times New Roman" w:hAnsi="Verdana" w:cs="Times New Roman"/>
            <w:color w:val="0000FF"/>
            <w:sz w:val="18"/>
            <w:szCs w:val="18"/>
            <w:lang w:eastAsia="en-NZ"/>
          </w:rPr>
          <w:t>HL7® FHIR©</w:t>
        </w:r>
      </w:hyperlink>
      <w:r w:rsidRPr="00472CD2">
        <w:rPr>
          <w:rFonts w:ascii="Verdana" w:eastAsia="Times New Roman" w:hAnsi="Verdana" w:cs="Times New Roman"/>
          <w:color w:val="333333"/>
          <w:sz w:val="18"/>
          <w:szCs w:val="18"/>
          <w:lang w:eastAsia="en-NZ"/>
        </w:rPr>
        <w:t> interface to the New Zealand HPI - Health Provider Index. It brings together all the artifacts that are necessary to understand and use the FHIR API. O</w:t>
      </w:r>
    </w:p>
    <w:p w14:paraId="6E487080" w14:textId="77777777" w:rsidR="00472CD2" w:rsidRPr="00472CD2" w:rsidRDefault="00472CD2" w:rsidP="00472CD2">
      <w:pPr>
        <w:shd w:val="clear" w:color="auto" w:fill="FFFFFF"/>
        <w:spacing w:after="150" w:line="336" w:lineRule="atLeast"/>
        <w:rPr>
          <w:rFonts w:ascii="Verdana" w:eastAsia="Times New Roman" w:hAnsi="Verdana" w:cs="Times New Roman"/>
          <w:color w:val="333333"/>
          <w:sz w:val="18"/>
          <w:szCs w:val="18"/>
          <w:lang w:eastAsia="en-NZ"/>
        </w:rPr>
      </w:pPr>
      <w:r w:rsidRPr="00472CD2">
        <w:rPr>
          <w:rFonts w:ascii="Verdana" w:eastAsia="Times New Roman" w:hAnsi="Verdana" w:cs="Times New Roman"/>
          <w:color w:val="333333"/>
          <w:sz w:val="18"/>
          <w:szCs w:val="18"/>
          <w:lang w:eastAsia="en-NZ"/>
        </w:rPr>
        <w:t>The HPI (</w:t>
      </w:r>
      <w:hyperlink r:id="rId7" w:history="1">
        <w:r w:rsidRPr="00472CD2">
          <w:rPr>
            <w:rFonts w:ascii="Verdana" w:eastAsia="Times New Roman" w:hAnsi="Verdana" w:cs="Times New Roman"/>
            <w:color w:val="0000FF"/>
            <w:sz w:val="18"/>
            <w:szCs w:val="18"/>
            <w:lang w:eastAsia="en-NZ"/>
          </w:rPr>
          <w:t>Health Provider Index</w:t>
        </w:r>
      </w:hyperlink>
      <w:r w:rsidRPr="00472CD2">
        <w:rPr>
          <w:rFonts w:ascii="Verdana" w:eastAsia="Times New Roman" w:hAnsi="Verdana" w:cs="Times New Roman"/>
          <w:color w:val="333333"/>
          <w:sz w:val="18"/>
          <w:szCs w:val="18"/>
          <w:lang w:eastAsia="en-NZ"/>
        </w:rPr>
        <w:t>) is a national registry service that holds information about the providers of healthcare in New Zealand, including the organizations where they work and the facilities that they work from. The key entities that are supported are:</w:t>
      </w:r>
    </w:p>
    <w:p w14:paraId="6C10CFDD" w14:textId="32975941" w:rsidR="00472CD2" w:rsidRPr="00472CD2" w:rsidRDefault="00472CD2" w:rsidP="00472CD2">
      <w:pPr>
        <w:shd w:val="clear" w:color="auto" w:fill="FFFFFF"/>
        <w:spacing w:after="150" w:line="336" w:lineRule="atLeast"/>
        <w:rPr>
          <w:rFonts w:ascii="Verdana" w:eastAsia="Times New Roman" w:hAnsi="Verdana" w:cs="Times New Roman"/>
          <w:color w:val="333333"/>
          <w:sz w:val="18"/>
          <w:szCs w:val="18"/>
          <w:lang w:eastAsia="en-NZ"/>
        </w:rPr>
      </w:pPr>
      <w:r w:rsidRPr="00472CD2">
        <w:rPr>
          <w:rFonts w:ascii="Verdana" w:eastAsia="Times New Roman" w:hAnsi="Verdana" w:cs="Times New Roman"/>
          <w:color w:val="333333"/>
          <w:sz w:val="18"/>
          <w:szCs w:val="18"/>
          <w:lang w:eastAsia="en-NZ"/>
        </w:rPr>
        <w:t>The Person - described by the FHIR </w:t>
      </w:r>
      <w:hyperlink r:id="rId8" w:history="1">
        <w:r w:rsidRPr="00472CD2">
          <w:rPr>
            <w:rFonts w:ascii="Verdana" w:eastAsia="Times New Roman" w:hAnsi="Verdana" w:cs="Times New Roman"/>
            <w:color w:val="0000FF"/>
            <w:sz w:val="18"/>
            <w:szCs w:val="18"/>
            <w:lang w:eastAsia="en-NZ"/>
          </w:rPr>
          <w:t>Practitioner</w:t>
        </w:r>
      </w:hyperlink>
      <w:r w:rsidRPr="00472CD2">
        <w:rPr>
          <w:rFonts w:ascii="Verdana" w:eastAsia="Times New Roman" w:hAnsi="Verdana" w:cs="Times New Roman"/>
          <w:color w:val="333333"/>
          <w:sz w:val="18"/>
          <w:szCs w:val="18"/>
          <w:lang w:eastAsia="en-NZ"/>
        </w:rPr>
        <w:t xml:space="preserve"> resource. </w:t>
      </w:r>
      <w:del w:id="6" w:author="Anne Goodwin" w:date="2021-08-05T12:14:00Z">
        <w:r w:rsidRPr="00472CD2" w:rsidDel="00472CD2">
          <w:rPr>
            <w:rFonts w:ascii="Verdana" w:eastAsia="Times New Roman" w:hAnsi="Verdana" w:cs="Times New Roman"/>
            <w:color w:val="333333"/>
            <w:sz w:val="18"/>
            <w:szCs w:val="18"/>
            <w:lang w:eastAsia="en-NZ"/>
          </w:rPr>
          <w:delText xml:space="preserve">Note that these are intended to be all providers of healthcare. </w:delText>
        </w:r>
      </w:del>
      <w:r w:rsidRPr="00472CD2">
        <w:rPr>
          <w:rFonts w:ascii="Verdana" w:eastAsia="Times New Roman" w:hAnsi="Verdana" w:cs="Times New Roman"/>
          <w:color w:val="333333"/>
          <w:sz w:val="18"/>
          <w:szCs w:val="18"/>
          <w:lang w:eastAsia="en-NZ"/>
        </w:rPr>
        <w:t>Facilities where healthcare is provided from. These are represented by </w:t>
      </w:r>
      <w:hyperlink r:id="rId9" w:history="1">
        <w:r w:rsidRPr="00472CD2">
          <w:rPr>
            <w:rFonts w:ascii="Verdana" w:eastAsia="Times New Roman" w:hAnsi="Verdana" w:cs="Times New Roman"/>
            <w:color w:val="0000FF"/>
            <w:sz w:val="18"/>
            <w:szCs w:val="18"/>
            <w:lang w:eastAsia="en-NZ"/>
          </w:rPr>
          <w:t>Location</w:t>
        </w:r>
      </w:hyperlink>
      <w:r w:rsidRPr="00472CD2">
        <w:rPr>
          <w:rFonts w:ascii="Verdana" w:eastAsia="Times New Roman" w:hAnsi="Verdana" w:cs="Times New Roman"/>
          <w:color w:val="333333"/>
          <w:sz w:val="18"/>
          <w:szCs w:val="18"/>
          <w:lang w:eastAsia="en-NZ"/>
        </w:rPr>
        <w:t> resources. Organizations such as DHB’s, PHO,s and primary care organizations (</w:t>
      </w:r>
      <w:hyperlink r:id="rId10" w:history="1">
        <w:r w:rsidRPr="00472CD2">
          <w:rPr>
            <w:rFonts w:ascii="Verdana" w:eastAsia="Times New Roman" w:hAnsi="Verdana" w:cs="Times New Roman"/>
            <w:color w:val="0000FF"/>
            <w:sz w:val="18"/>
            <w:szCs w:val="18"/>
            <w:lang w:eastAsia="en-NZ"/>
          </w:rPr>
          <w:t>Organization</w:t>
        </w:r>
      </w:hyperlink>
      <w:r w:rsidRPr="00472CD2">
        <w:rPr>
          <w:rFonts w:ascii="Verdana" w:eastAsia="Times New Roman" w:hAnsi="Verdana" w:cs="Times New Roman"/>
          <w:color w:val="333333"/>
          <w:sz w:val="18"/>
          <w:szCs w:val="18"/>
          <w:lang w:eastAsia="en-NZ"/>
        </w:rPr>
        <w:t>)</w:t>
      </w:r>
      <w:ins w:id="7" w:author="Anne Goodwin" w:date="2021-10-06T19:06:00Z">
        <w:r w:rsidR="00FC53CD">
          <w:rPr>
            <w:rFonts w:ascii="Verdana" w:eastAsia="Times New Roman" w:hAnsi="Verdana" w:cs="Times New Roman"/>
            <w:color w:val="333333"/>
            <w:sz w:val="18"/>
            <w:szCs w:val="18"/>
            <w:lang w:eastAsia="en-NZ"/>
          </w:rPr>
          <w:t xml:space="preserve">. </w:t>
        </w:r>
      </w:ins>
      <w:r w:rsidRPr="00472CD2">
        <w:rPr>
          <w:rFonts w:ascii="Verdana" w:eastAsia="Times New Roman" w:hAnsi="Verdana" w:cs="Times New Roman"/>
          <w:color w:val="333333"/>
          <w:sz w:val="18"/>
          <w:szCs w:val="18"/>
          <w:lang w:eastAsia="en-NZ"/>
        </w:rPr>
        <w:t xml:space="preserve"> In addition, there is support for registering where a Practitioner works, and in what role - the </w:t>
      </w:r>
      <w:proofErr w:type="spellStart"/>
      <w:r w:rsidRPr="00472CD2">
        <w:rPr>
          <w:rFonts w:ascii="Verdana" w:eastAsia="Times New Roman" w:hAnsi="Verdana" w:cs="Times New Roman"/>
          <w:color w:val="333333"/>
          <w:sz w:val="18"/>
          <w:szCs w:val="18"/>
          <w:lang w:eastAsia="en-NZ"/>
        </w:rPr>
        <w:fldChar w:fldCharType="begin"/>
      </w:r>
      <w:r w:rsidRPr="00472CD2">
        <w:rPr>
          <w:rFonts w:ascii="Verdana" w:eastAsia="Times New Roman" w:hAnsi="Verdana" w:cs="Times New Roman"/>
          <w:color w:val="333333"/>
          <w:sz w:val="18"/>
          <w:szCs w:val="18"/>
          <w:lang w:eastAsia="en-NZ"/>
        </w:rPr>
        <w:instrText xml:space="preserve"> HYPERLINK "http://hl7.org/fhir/practitionerrole.html" </w:instrText>
      </w:r>
      <w:r w:rsidRPr="00472CD2">
        <w:rPr>
          <w:rFonts w:ascii="Verdana" w:eastAsia="Times New Roman" w:hAnsi="Verdana" w:cs="Times New Roman"/>
          <w:color w:val="333333"/>
          <w:sz w:val="18"/>
          <w:szCs w:val="18"/>
          <w:lang w:eastAsia="en-NZ"/>
        </w:rPr>
        <w:fldChar w:fldCharType="separate"/>
      </w:r>
      <w:r w:rsidRPr="00472CD2">
        <w:rPr>
          <w:rFonts w:ascii="Verdana" w:eastAsia="Times New Roman" w:hAnsi="Verdana" w:cs="Times New Roman"/>
          <w:color w:val="0000FF"/>
          <w:sz w:val="18"/>
          <w:szCs w:val="18"/>
          <w:lang w:eastAsia="en-NZ"/>
        </w:rPr>
        <w:t>PractitionerRole</w:t>
      </w:r>
      <w:proofErr w:type="spellEnd"/>
      <w:r w:rsidRPr="00472CD2">
        <w:rPr>
          <w:rFonts w:ascii="Verdana" w:eastAsia="Times New Roman" w:hAnsi="Verdana" w:cs="Times New Roman"/>
          <w:color w:val="333333"/>
          <w:sz w:val="18"/>
          <w:szCs w:val="18"/>
          <w:lang w:eastAsia="en-NZ"/>
        </w:rPr>
        <w:fldChar w:fldCharType="end"/>
      </w:r>
      <w:r w:rsidRPr="00472CD2">
        <w:rPr>
          <w:rFonts w:ascii="Verdana" w:eastAsia="Times New Roman" w:hAnsi="Verdana" w:cs="Times New Roman"/>
          <w:color w:val="333333"/>
          <w:sz w:val="18"/>
          <w:szCs w:val="18"/>
          <w:lang w:eastAsia="en-NZ"/>
        </w:rPr>
        <w:t> resource.</w:t>
      </w:r>
    </w:p>
    <w:p w14:paraId="5C034ABE" w14:textId="77777777" w:rsidR="00472CD2" w:rsidRPr="00472CD2" w:rsidRDefault="00472CD2" w:rsidP="00472CD2">
      <w:pPr>
        <w:shd w:val="clear" w:color="auto" w:fill="FFFFFF"/>
        <w:spacing w:after="150" w:line="336" w:lineRule="atLeast"/>
        <w:rPr>
          <w:rFonts w:ascii="Verdana" w:eastAsia="Times New Roman" w:hAnsi="Verdana" w:cs="Times New Roman"/>
          <w:color w:val="333333"/>
          <w:sz w:val="18"/>
          <w:szCs w:val="18"/>
          <w:lang w:eastAsia="en-NZ"/>
        </w:rPr>
      </w:pPr>
      <w:r w:rsidRPr="00472CD2">
        <w:rPr>
          <w:rFonts w:ascii="Verdana" w:eastAsia="Times New Roman" w:hAnsi="Verdana" w:cs="Times New Roman"/>
          <w:color w:val="333333"/>
          <w:sz w:val="18"/>
          <w:szCs w:val="18"/>
          <w:lang w:eastAsia="en-NZ"/>
        </w:rPr>
        <w:t>The HPI serves 2 primary purposes:</w:t>
      </w:r>
    </w:p>
    <w:p w14:paraId="055745CD" w14:textId="77777777" w:rsidR="00472CD2" w:rsidRPr="00472CD2" w:rsidRDefault="00472CD2" w:rsidP="00472CD2">
      <w:pPr>
        <w:numPr>
          <w:ilvl w:val="0"/>
          <w:numId w:val="1"/>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color w:val="333333"/>
          <w:sz w:val="18"/>
          <w:szCs w:val="18"/>
          <w:lang w:eastAsia="en-NZ"/>
        </w:rPr>
        <w:t>A unique identifier for each individual or entity</w:t>
      </w:r>
    </w:p>
    <w:p w14:paraId="001D76BC" w14:textId="3D881C5E" w:rsidR="00472CD2" w:rsidRPr="00472CD2" w:rsidRDefault="00472CD2" w:rsidP="00472CD2">
      <w:pPr>
        <w:numPr>
          <w:ilvl w:val="0"/>
          <w:numId w:val="1"/>
        </w:numPr>
        <w:shd w:val="clear" w:color="auto" w:fill="FFFFFF"/>
        <w:spacing w:after="75" w:line="336" w:lineRule="atLeast"/>
        <w:ind w:left="0"/>
        <w:rPr>
          <w:rFonts w:ascii="Verdana" w:eastAsia="Times New Roman" w:hAnsi="Verdana" w:cs="Helvetica"/>
          <w:color w:val="333333"/>
          <w:sz w:val="18"/>
          <w:szCs w:val="18"/>
          <w:lang w:eastAsia="en-NZ"/>
        </w:rPr>
      </w:pPr>
      <w:del w:id="8" w:author="Anne Goodwin" w:date="2021-10-06T19:08:00Z">
        <w:r w:rsidRPr="00472CD2" w:rsidDel="0055246C">
          <w:rPr>
            <w:rFonts w:ascii="Verdana" w:eastAsia="Times New Roman" w:hAnsi="Verdana" w:cs="Helvetica"/>
            <w:color w:val="333333"/>
            <w:sz w:val="18"/>
            <w:szCs w:val="18"/>
            <w:lang w:eastAsia="en-NZ"/>
          </w:rPr>
          <w:delText xml:space="preserve">The </w:delText>
        </w:r>
      </w:del>
      <w:ins w:id="9" w:author="Anne Goodwin" w:date="2021-10-06T19:08:00Z">
        <w:r w:rsidR="0055246C">
          <w:rPr>
            <w:rFonts w:ascii="Verdana" w:eastAsia="Times New Roman" w:hAnsi="Verdana" w:cs="Helvetica"/>
            <w:color w:val="333333"/>
            <w:sz w:val="18"/>
            <w:szCs w:val="18"/>
            <w:lang w:eastAsia="en-NZ"/>
          </w:rPr>
          <w:t xml:space="preserve">An </w:t>
        </w:r>
      </w:ins>
      <w:del w:id="10" w:author="Anne Goodwin" w:date="2021-10-06T19:07:00Z">
        <w:r w:rsidRPr="00472CD2" w:rsidDel="00A2266A">
          <w:rPr>
            <w:rFonts w:ascii="Verdana" w:eastAsia="Times New Roman" w:hAnsi="Verdana" w:cs="Helvetica"/>
            <w:color w:val="333333"/>
            <w:sz w:val="18"/>
            <w:szCs w:val="18"/>
            <w:lang w:eastAsia="en-NZ"/>
          </w:rPr>
          <w:delText>source of truth</w:delText>
        </w:r>
      </w:del>
      <w:ins w:id="11" w:author="Anne Goodwin" w:date="2021-10-06T19:09:00Z">
        <w:r w:rsidR="00047D4E">
          <w:rPr>
            <w:rFonts w:ascii="Verdana" w:eastAsia="Times New Roman" w:hAnsi="Verdana" w:cs="Helvetica"/>
            <w:color w:val="333333"/>
            <w:sz w:val="18"/>
            <w:szCs w:val="18"/>
            <w:lang w:eastAsia="en-NZ"/>
          </w:rPr>
          <w:t>authoritative</w:t>
        </w:r>
      </w:ins>
      <w:ins w:id="12" w:author="Anne Goodwin" w:date="2021-10-06T19:07:00Z">
        <w:r w:rsidR="006760BF">
          <w:rPr>
            <w:rFonts w:ascii="Verdana" w:eastAsia="Times New Roman" w:hAnsi="Verdana" w:cs="Helvetica"/>
            <w:color w:val="333333"/>
            <w:sz w:val="18"/>
            <w:szCs w:val="18"/>
            <w:lang w:eastAsia="en-NZ"/>
          </w:rPr>
          <w:t xml:space="preserve"> source</w:t>
        </w:r>
      </w:ins>
      <w:r w:rsidRPr="00472CD2">
        <w:rPr>
          <w:rFonts w:ascii="Verdana" w:eastAsia="Times New Roman" w:hAnsi="Verdana" w:cs="Helvetica"/>
          <w:color w:val="333333"/>
          <w:sz w:val="18"/>
          <w:szCs w:val="18"/>
          <w:lang w:eastAsia="en-NZ"/>
        </w:rPr>
        <w:t xml:space="preserve"> for the key information about that entity.</w:t>
      </w:r>
    </w:p>
    <w:p w14:paraId="0560B2B0" w14:textId="44F70E17" w:rsidR="00472CD2" w:rsidRPr="00472CD2" w:rsidDel="00A43E72" w:rsidRDefault="00472CD2" w:rsidP="00472CD2">
      <w:pPr>
        <w:shd w:val="clear" w:color="auto" w:fill="FFFFFF"/>
        <w:spacing w:after="150" w:line="336" w:lineRule="atLeast"/>
        <w:rPr>
          <w:del w:id="13" w:author="Anne Goodwin" w:date="2021-08-05T13:15:00Z"/>
          <w:rFonts w:ascii="Verdana" w:eastAsia="Times New Roman" w:hAnsi="Verdana" w:cs="Times New Roman"/>
          <w:color w:val="333333"/>
          <w:sz w:val="18"/>
          <w:szCs w:val="18"/>
          <w:lang w:eastAsia="en-NZ"/>
        </w:rPr>
      </w:pPr>
      <w:commentRangeStart w:id="14"/>
      <w:del w:id="15" w:author="Anne Goodwin" w:date="2021-08-05T13:13:00Z">
        <w:r w:rsidRPr="00472CD2" w:rsidDel="00A43E72">
          <w:rPr>
            <w:rFonts w:ascii="Verdana" w:eastAsia="Times New Roman" w:hAnsi="Verdana" w:cs="Times New Roman"/>
            <w:color w:val="333333"/>
            <w:sz w:val="18"/>
            <w:szCs w:val="18"/>
            <w:lang w:eastAsia="en-NZ"/>
          </w:rPr>
          <w:delText xml:space="preserve">Note that the HPI is not necessarily the actual source of information (eg </w:delText>
        </w:r>
      </w:del>
      <w:del w:id="16" w:author="Anne Goodwin" w:date="2021-08-05T13:15:00Z">
        <w:r w:rsidRPr="00472CD2" w:rsidDel="00A43E72">
          <w:rPr>
            <w:rFonts w:ascii="Verdana" w:eastAsia="Times New Roman" w:hAnsi="Verdana" w:cs="Times New Roman"/>
            <w:color w:val="333333"/>
            <w:sz w:val="18"/>
            <w:szCs w:val="18"/>
            <w:lang w:eastAsia="en-NZ"/>
          </w:rPr>
          <w:delText xml:space="preserve">Practitioners are </w:delText>
        </w:r>
      </w:del>
      <w:del w:id="17" w:author="Anne Goodwin" w:date="2021-08-05T13:14:00Z">
        <w:r w:rsidRPr="00472CD2" w:rsidDel="00A43E72">
          <w:rPr>
            <w:rFonts w:ascii="Verdana" w:eastAsia="Times New Roman" w:hAnsi="Verdana" w:cs="Times New Roman"/>
            <w:color w:val="333333"/>
            <w:sz w:val="18"/>
            <w:szCs w:val="18"/>
            <w:lang w:eastAsia="en-NZ"/>
          </w:rPr>
          <w:delText xml:space="preserve">supplied </w:delText>
        </w:r>
      </w:del>
      <w:del w:id="18" w:author="Anne Goodwin" w:date="2021-08-05T13:15:00Z">
        <w:r w:rsidRPr="00472CD2" w:rsidDel="00A43E72">
          <w:rPr>
            <w:rFonts w:ascii="Verdana" w:eastAsia="Times New Roman" w:hAnsi="Verdana" w:cs="Times New Roman"/>
            <w:color w:val="333333"/>
            <w:sz w:val="18"/>
            <w:szCs w:val="18"/>
            <w:lang w:eastAsia="en-NZ"/>
          </w:rPr>
          <w:delText xml:space="preserve">by </w:delText>
        </w:r>
      </w:del>
      <w:del w:id="19" w:author="Anne Goodwin" w:date="2021-08-05T13:13:00Z">
        <w:r w:rsidRPr="00472CD2" w:rsidDel="00A43E72">
          <w:rPr>
            <w:rFonts w:ascii="Verdana" w:eastAsia="Times New Roman" w:hAnsi="Verdana" w:cs="Times New Roman"/>
            <w:color w:val="333333"/>
            <w:sz w:val="18"/>
            <w:szCs w:val="18"/>
            <w:lang w:eastAsia="en-NZ"/>
          </w:rPr>
          <w:delText>a</w:delText>
        </w:r>
      </w:del>
      <w:del w:id="20" w:author="Anne Goodwin" w:date="2021-08-05T13:15:00Z">
        <w:r w:rsidRPr="00472CD2" w:rsidDel="00A43E72">
          <w:rPr>
            <w:rFonts w:ascii="Verdana" w:eastAsia="Times New Roman" w:hAnsi="Verdana" w:cs="Times New Roman"/>
            <w:color w:val="333333"/>
            <w:sz w:val="18"/>
            <w:szCs w:val="18"/>
            <w:lang w:eastAsia="en-NZ"/>
          </w:rPr>
          <w:delText xml:space="preserve"> registration </w:delText>
        </w:r>
      </w:del>
      <w:del w:id="21" w:author="Anne Goodwin" w:date="2021-08-05T13:10:00Z">
        <w:r w:rsidRPr="00472CD2" w:rsidDel="00A43E72">
          <w:rPr>
            <w:rFonts w:ascii="Verdana" w:eastAsia="Times New Roman" w:hAnsi="Verdana" w:cs="Times New Roman"/>
            <w:color w:val="333333"/>
            <w:sz w:val="18"/>
            <w:szCs w:val="18"/>
            <w:lang w:eastAsia="en-NZ"/>
          </w:rPr>
          <w:delText>authority</w:delText>
        </w:r>
      </w:del>
      <w:del w:id="22" w:author="Anne Goodwin" w:date="2021-08-05T13:15:00Z">
        <w:r w:rsidRPr="00472CD2" w:rsidDel="00A43E72">
          <w:rPr>
            <w:rFonts w:ascii="Verdana" w:eastAsia="Times New Roman" w:hAnsi="Verdana" w:cs="Times New Roman"/>
            <w:color w:val="333333"/>
            <w:sz w:val="18"/>
            <w:szCs w:val="18"/>
            <w:lang w:eastAsia="en-NZ"/>
          </w:rPr>
          <w:delText xml:space="preserve">, </w:delText>
        </w:r>
      </w:del>
      <w:del w:id="23" w:author="Anne Goodwin" w:date="2021-08-05T13:13:00Z">
        <w:r w:rsidRPr="00472CD2" w:rsidDel="00A43E72">
          <w:rPr>
            <w:rFonts w:ascii="Verdana" w:eastAsia="Times New Roman" w:hAnsi="Verdana" w:cs="Times New Roman"/>
            <w:color w:val="333333"/>
            <w:sz w:val="18"/>
            <w:szCs w:val="18"/>
            <w:lang w:eastAsia="en-NZ"/>
          </w:rPr>
          <w:delText>healthcare workers are</w:delText>
        </w:r>
      </w:del>
      <w:del w:id="24" w:author="Anne Goodwin" w:date="2021-08-05T13:15:00Z">
        <w:r w:rsidRPr="00472CD2" w:rsidDel="00A43E72">
          <w:rPr>
            <w:rFonts w:ascii="Verdana" w:eastAsia="Times New Roman" w:hAnsi="Verdana" w:cs="Times New Roman"/>
            <w:color w:val="333333"/>
            <w:sz w:val="18"/>
            <w:szCs w:val="18"/>
            <w:lang w:eastAsia="en-NZ"/>
          </w:rPr>
          <w:delText xml:space="preserve"> supplied by their employing organisation) but it is the place to go to find the information.</w:delText>
        </w:r>
      </w:del>
      <w:commentRangeEnd w:id="14"/>
      <w:r w:rsidR="009D1254">
        <w:rPr>
          <w:rStyle w:val="CommentReference"/>
        </w:rPr>
        <w:commentReference w:id="14"/>
      </w:r>
    </w:p>
    <w:p w14:paraId="69B3B9BE" w14:textId="77777777" w:rsidR="00472CD2" w:rsidRPr="00472CD2" w:rsidRDefault="00472CD2" w:rsidP="00472CD2">
      <w:pPr>
        <w:shd w:val="clear" w:color="auto" w:fill="FFFFFF"/>
        <w:spacing w:after="96" w:line="240" w:lineRule="atLeast"/>
        <w:outlineLvl w:val="2"/>
        <w:rPr>
          <w:rFonts w:ascii="Helvetica" w:eastAsia="Times New Roman" w:hAnsi="Helvetica" w:cs="Helvetica"/>
          <w:color w:val="000000"/>
          <w:sz w:val="29"/>
          <w:szCs w:val="29"/>
          <w:lang w:eastAsia="en-NZ"/>
        </w:rPr>
      </w:pPr>
      <w:bookmarkStart w:id="25" w:name="_Toc84443080"/>
      <w:r w:rsidRPr="00472CD2">
        <w:rPr>
          <w:rFonts w:ascii="Helvetica" w:eastAsia="Times New Roman" w:hAnsi="Helvetica" w:cs="Helvetica"/>
          <w:color w:val="000000"/>
          <w:sz w:val="29"/>
          <w:szCs w:val="29"/>
          <w:lang w:eastAsia="en-NZ"/>
        </w:rPr>
        <w:t>Description of tabs</w:t>
      </w:r>
      <w:bookmarkEnd w:id="25"/>
    </w:p>
    <w:p w14:paraId="2E7BB9B3" w14:textId="279DB00E" w:rsidR="000324B5" w:rsidRPr="000324B5" w:rsidRDefault="000324B5" w:rsidP="00472CD2">
      <w:pPr>
        <w:numPr>
          <w:ilvl w:val="0"/>
          <w:numId w:val="2"/>
        </w:numPr>
        <w:shd w:val="clear" w:color="auto" w:fill="FFFFFF"/>
        <w:spacing w:after="75" w:line="336" w:lineRule="atLeast"/>
        <w:ind w:left="0"/>
        <w:rPr>
          <w:ins w:id="26" w:author="Anne Goodwin" w:date="2021-10-06T19:10:00Z"/>
          <w:rFonts w:ascii="Verdana" w:eastAsia="Times New Roman" w:hAnsi="Verdana" w:cs="Helvetica"/>
          <w:color w:val="333333"/>
          <w:sz w:val="18"/>
          <w:szCs w:val="18"/>
          <w:lang w:eastAsia="en-NZ"/>
          <w:rPrChange w:id="27" w:author="Anne Goodwin" w:date="2021-10-06T19:10:00Z">
            <w:rPr>
              <w:ins w:id="28" w:author="Anne Goodwin" w:date="2021-10-06T19:10:00Z"/>
              <w:rFonts w:ascii="Verdana" w:eastAsia="Times New Roman" w:hAnsi="Verdana" w:cs="Helvetica"/>
              <w:b/>
              <w:bCs/>
              <w:color w:val="333333"/>
              <w:sz w:val="18"/>
              <w:szCs w:val="18"/>
              <w:lang w:eastAsia="en-NZ"/>
            </w:rPr>
          </w:rPrChange>
        </w:rPr>
      </w:pPr>
      <w:ins w:id="29" w:author="Anne Goodwin" w:date="2021-10-06T19:10:00Z">
        <w:r>
          <w:rPr>
            <w:rFonts w:ascii="Verdana" w:eastAsia="Times New Roman" w:hAnsi="Verdana" w:cs="Helvetica"/>
            <w:color w:val="333333"/>
            <w:sz w:val="18"/>
            <w:szCs w:val="18"/>
            <w:lang w:eastAsia="en-NZ"/>
          </w:rPr>
          <w:t>Business Overview</w:t>
        </w:r>
        <w:r w:rsidR="006776B8">
          <w:rPr>
            <w:rFonts w:ascii="Verdana" w:eastAsia="Times New Roman" w:hAnsi="Verdana" w:cs="Helvetica"/>
            <w:color w:val="333333"/>
            <w:sz w:val="18"/>
            <w:szCs w:val="18"/>
            <w:lang w:eastAsia="en-NZ"/>
          </w:rPr>
          <w:t xml:space="preserve">: </w:t>
        </w:r>
      </w:ins>
      <w:ins w:id="30" w:author="Anne Goodwin" w:date="2021-10-06T19:11:00Z">
        <w:r w:rsidR="006776B8">
          <w:rPr>
            <w:rFonts w:ascii="Verdana" w:eastAsia="Times New Roman" w:hAnsi="Verdana" w:cs="Helvetica"/>
            <w:color w:val="333333"/>
            <w:sz w:val="18"/>
            <w:szCs w:val="18"/>
            <w:lang w:eastAsia="en-NZ"/>
          </w:rPr>
          <w:t>Business context of the HPI</w:t>
        </w:r>
      </w:ins>
    </w:p>
    <w:p w14:paraId="2EE991E4" w14:textId="6E64DCE9"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General notes:</w:t>
      </w:r>
      <w:r w:rsidRPr="00472CD2">
        <w:rPr>
          <w:rFonts w:ascii="Verdana" w:eastAsia="Times New Roman" w:hAnsi="Verdana" w:cs="Helvetica"/>
          <w:color w:val="333333"/>
          <w:sz w:val="18"/>
          <w:szCs w:val="18"/>
          <w:lang w:eastAsia="en-NZ"/>
        </w:rPr>
        <w:t> Common notes about how the API and contents are organized</w:t>
      </w:r>
    </w:p>
    <w:p w14:paraId="518E9FAF"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API:</w:t>
      </w:r>
      <w:r w:rsidRPr="00472CD2">
        <w:rPr>
          <w:rFonts w:ascii="Verdana" w:eastAsia="Times New Roman" w:hAnsi="Verdana" w:cs="Helvetica"/>
          <w:color w:val="333333"/>
          <w:sz w:val="18"/>
          <w:szCs w:val="18"/>
          <w:lang w:eastAsia="en-NZ"/>
        </w:rPr>
        <w:t> The specific API features supported by the HPI.</w:t>
      </w:r>
    </w:p>
    <w:p w14:paraId="6790DDD4" w14:textId="29B52056"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Profiles:</w:t>
      </w:r>
      <w:r w:rsidRPr="00472CD2">
        <w:rPr>
          <w:rFonts w:ascii="Verdana" w:eastAsia="Times New Roman" w:hAnsi="Verdana" w:cs="Helvetica"/>
          <w:color w:val="333333"/>
          <w:sz w:val="18"/>
          <w:szCs w:val="18"/>
          <w:lang w:eastAsia="en-NZ"/>
        </w:rPr>
        <w:t> A list of the profiles that are defined by the guide.</w:t>
      </w:r>
      <w:del w:id="31" w:author="Anne Goodwin" w:date="2021-10-06T19:09:00Z">
        <w:r w:rsidRPr="00472CD2" w:rsidDel="00047D4E">
          <w:rPr>
            <w:rFonts w:ascii="Verdana" w:eastAsia="Times New Roman" w:hAnsi="Verdana" w:cs="Helvetica"/>
            <w:color w:val="333333"/>
            <w:sz w:val="18"/>
            <w:szCs w:val="18"/>
            <w:lang w:eastAsia="en-NZ"/>
          </w:rPr>
          <w:delText xml:space="preserve"> They are all descendants of NZ Base</w:delText>
        </w:r>
      </w:del>
      <w:r w:rsidRPr="00472CD2">
        <w:rPr>
          <w:rFonts w:ascii="Verdana" w:eastAsia="Times New Roman" w:hAnsi="Verdana" w:cs="Helvetica"/>
          <w:color w:val="333333"/>
          <w:sz w:val="18"/>
          <w:szCs w:val="18"/>
          <w:lang w:eastAsia="en-NZ"/>
        </w:rPr>
        <w:t>.</w:t>
      </w:r>
    </w:p>
    <w:p w14:paraId="3B9B0561"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Extensions:</w:t>
      </w:r>
      <w:r w:rsidRPr="00472CD2">
        <w:rPr>
          <w:rFonts w:ascii="Verdana" w:eastAsia="Times New Roman" w:hAnsi="Verdana" w:cs="Helvetica"/>
          <w:color w:val="333333"/>
          <w:sz w:val="18"/>
          <w:szCs w:val="18"/>
          <w:lang w:eastAsia="en-NZ"/>
        </w:rPr>
        <w:t> A list of the extensions defined by the guide, and extensions that are defined elsewhere.</w:t>
      </w:r>
    </w:p>
    <w:p w14:paraId="452A1B47" w14:textId="2263782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Identifiers:</w:t>
      </w:r>
      <w:r w:rsidRPr="00472CD2">
        <w:rPr>
          <w:rFonts w:ascii="Verdana" w:eastAsia="Times New Roman" w:hAnsi="Verdana" w:cs="Helvetica"/>
          <w:color w:val="333333"/>
          <w:sz w:val="18"/>
          <w:szCs w:val="18"/>
          <w:lang w:eastAsia="en-NZ"/>
        </w:rPr>
        <w:t xml:space="preserve"> The Identifier systems </w:t>
      </w:r>
      <w:del w:id="32" w:author="Anne Goodwin" w:date="2021-08-05T13:17:00Z">
        <w:r w:rsidRPr="00472CD2" w:rsidDel="00A43E72">
          <w:rPr>
            <w:rFonts w:ascii="Verdana" w:eastAsia="Times New Roman" w:hAnsi="Verdana" w:cs="Helvetica"/>
            <w:color w:val="333333"/>
            <w:sz w:val="18"/>
            <w:szCs w:val="18"/>
            <w:lang w:eastAsia="en-NZ"/>
          </w:rPr>
          <w:delText xml:space="preserve">(Register numbers) </w:delText>
        </w:r>
      </w:del>
      <w:r w:rsidRPr="00472CD2">
        <w:rPr>
          <w:rFonts w:ascii="Verdana" w:eastAsia="Times New Roman" w:hAnsi="Verdana" w:cs="Helvetica"/>
          <w:color w:val="333333"/>
          <w:sz w:val="18"/>
          <w:szCs w:val="18"/>
          <w:lang w:eastAsia="en-NZ"/>
        </w:rPr>
        <w:t>currently defined.</w:t>
      </w:r>
    </w:p>
    <w:p w14:paraId="7B653FBE"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Terminology:</w:t>
      </w:r>
      <w:r w:rsidRPr="00472CD2">
        <w:rPr>
          <w:rFonts w:ascii="Verdana" w:eastAsia="Times New Roman" w:hAnsi="Verdana" w:cs="Helvetica"/>
          <w:color w:val="333333"/>
          <w:sz w:val="18"/>
          <w:szCs w:val="18"/>
          <w:lang w:eastAsia="en-NZ"/>
        </w:rPr>
        <w:t xml:space="preserve"> The ValueSets and </w:t>
      </w:r>
      <w:proofErr w:type="spellStart"/>
      <w:r w:rsidRPr="00472CD2">
        <w:rPr>
          <w:rFonts w:ascii="Verdana" w:eastAsia="Times New Roman" w:hAnsi="Verdana" w:cs="Helvetica"/>
          <w:color w:val="333333"/>
          <w:sz w:val="18"/>
          <w:szCs w:val="18"/>
          <w:lang w:eastAsia="en-NZ"/>
        </w:rPr>
        <w:t>CodeSystems</w:t>
      </w:r>
      <w:proofErr w:type="spellEnd"/>
      <w:r w:rsidRPr="00472CD2">
        <w:rPr>
          <w:rFonts w:ascii="Verdana" w:eastAsia="Times New Roman" w:hAnsi="Verdana" w:cs="Helvetica"/>
          <w:color w:val="333333"/>
          <w:sz w:val="18"/>
          <w:szCs w:val="18"/>
          <w:lang w:eastAsia="en-NZ"/>
        </w:rPr>
        <w:t xml:space="preserve"> defined by the guide.</w:t>
      </w:r>
    </w:p>
    <w:p w14:paraId="764B4AC4"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commentRangeStart w:id="33"/>
      <w:r w:rsidRPr="00472CD2">
        <w:rPr>
          <w:rFonts w:ascii="Verdana" w:eastAsia="Times New Roman" w:hAnsi="Verdana" w:cs="Helvetica"/>
          <w:b/>
          <w:bCs/>
          <w:color w:val="333333"/>
          <w:sz w:val="18"/>
          <w:szCs w:val="18"/>
          <w:lang w:eastAsia="en-NZ"/>
        </w:rPr>
        <w:t>FAQ:</w:t>
      </w:r>
      <w:r w:rsidRPr="00472CD2">
        <w:rPr>
          <w:rFonts w:ascii="Verdana" w:eastAsia="Times New Roman" w:hAnsi="Verdana" w:cs="Helvetica"/>
          <w:color w:val="333333"/>
          <w:sz w:val="18"/>
          <w:szCs w:val="18"/>
          <w:lang w:eastAsia="en-NZ"/>
        </w:rPr>
        <w:t> Frequently Asked Questions</w:t>
      </w:r>
      <w:commentRangeEnd w:id="33"/>
      <w:r w:rsidR="00553CF6">
        <w:rPr>
          <w:rStyle w:val="CommentReference"/>
        </w:rPr>
        <w:commentReference w:id="33"/>
      </w:r>
    </w:p>
    <w:p w14:paraId="41802D06"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Artifact Index:</w:t>
      </w:r>
      <w:r w:rsidRPr="00472CD2">
        <w:rPr>
          <w:rFonts w:ascii="Verdana" w:eastAsia="Times New Roman" w:hAnsi="Verdana" w:cs="Helvetica"/>
          <w:color w:val="333333"/>
          <w:sz w:val="18"/>
          <w:szCs w:val="18"/>
          <w:lang w:eastAsia="en-NZ"/>
        </w:rPr>
        <w:t> A page with all artifacts (Logical Models, Profiles, Extensions, Terminology and others) defined in this guide. This page largely duplicates information in the Profiles and Extensions tab.</w:t>
      </w:r>
    </w:p>
    <w:p w14:paraId="6D4C27B4"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Table of Contents</w:t>
      </w:r>
      <w:r w:rsidRPr="00472CD2">
        <w:rPr>
          <w:rFonts w:ascii="Verdana" w:eastAsia="Times New Roman" w:hAnsi="Verdana" w:cs="Helvetica"/>
          <w:color w:val="333333"/>
          <w:sz w:val="18"/>
          <w:szCs w:val="18"/>
          <w:lang w:eastAsia="en-NZ"/>
        </w:rPr>
        <w:t> All pages in the guide</w:t>
      </w:r>
    </w:p>
    <w:p w14:paraId="1D9C0D25" w14:textId="77777777" w:rsidR="00472CD2" w:rsidRPr="00472CD2" w:rsidRDefault="00472CD2" w:rsidP="00472CD2">
      <w:pPr>
        <w:numPr>
          <w:ilvl w:val="0"/>
          <w:numId w:val="2"/>
        </w:numPr>
        <w:shd w:val="clear" w:color="auto" w:fill="FFFFFF"/>
        <w:spacing w:after="75" w:line="336" w:lineRule="atLeast"/>
        <w:ind w:left="0"/>
        <w:rPr>
          <w:rFonts w:ascii="Verdana" w:eastAsia="Times New Roman" w:hAnsi="Verdana" w:cs="Helvetica"/>
          <w:color w:val="333333"/>
          <w:sz w:val="18"/>
          <w:szCs w:val="18"/>
          <w:lang w:eastAsia="en-NZ"/>
        </w:rPr>
      </w:pPr>
      <w:r w:rsidRPr="00472CD2">
        <w:rPr>
          <w:rFonts w:ascii="Verdana" w:eastAsia="Times New Roman" w:hAnsi="Verdana" w:cs="Helvetica"/>
          <w:b/>
          <w:bCs/>
          <w:color w:val="333333"/>
          <w:sz w:val="18"/>
          <w:szCs w:val="18"/>
          <w:lang w:eastAsia="en-NZ"/>
        </w:rPr>
        <w:t>Support</w:t>
      </w:r>
      <w:r w:rsidRPr="00472CD2">
        <w:rPr>
          <w:rFonts w:ascii="Verdana" w:eastAsia="Times New Roman" w:hAnsi="Verdana" w:cs="Helvetica"/>
          <w:color w:val="333333"/>
          <w:sz w:val="18"/>
          <w:szCs w:val="18"/>
          <w:lang w:eastAsia="en-NZ"/>
        </w:rPr>
        <w:t> Links to the FHIR spec and downloads. Also has links to the IG Companion (under review…)</w:t>
      </w:r>
    </w:p>
    <w:p w14:paraId="06B0F586" w14:textId="77777777" w:rsidR="00472CD2" w:rsidRPr="00472CD2" w:rsidRDefault="00472CD2" w:rsidP="00472CD2">
      <w:pPr>
        <w:shd w:val="clear" w:color="auto" w:fill="FFFFFF"/>
        <w:spacing w:after="96" w:line="240" w:lineRule="atLeast"/>
        <w:outlineLvl w:val="2"/>
        <w:rPr>
          <w:rFonts w:ascii="Helvetica" w:eastAsia="Times New Roman" w:hAnsi="Helvetica" w:cs="Helvetica"/>
          <w:color w:val="000000"/>
          <w:sz w:val="29"/>
          <w:szCs w:val="29"/>
          <w:lang w:eastAsia="en-NZ"/>
        </w:rPr>
      </w:pPr>
      <w:bookmarkStart w:id="34" w:name="_Toc84443081"/>
      <w:r w:rsidRPr="00472CD2">
        <w:rPr>
          <w:rFonts w:ascii="Helvetica" w:eastAsia="Times New Roman" w:hAnsi="Helvetica" w:cs="Helvetica"/>
          <w:color w:val="000000"/>
          <w:sz w:val="29"/>
          <w:szCs w:val="29"/>
          <w:lang w:eastAsia="en-NZ"/>
        </w:rPr>
        <w:t>Logical Models</w:t>
      </w:r>
      <w:bookmarkEnd w:id="34"/>
    </w:p>
    <w:p w14:paraId="4DC7C82E" w14:textId="77777777" w:rsidR="00472CD2" w:rsidRPr="00472CD2" w:rsidRDefault="00A35302" w:rsidP="00472CD2">
      <w:pPr>
        <w:shd w:val="clear" w:color="auto" w:fill="FFFFFF"/>
        <w:spacing w:after="150" w:line="336" w:lineRule="atLeast"/>
        <w:rPr>
          <w:rFonts w:ascii="Verdana" w:eastAsia="Times New Roman" w:hAnsi="Verdana" w:cs="Times New Roman"/>
          <w:color w:val="333333"/>
          <w:sz w:val="18"/>
          <w:szCs w:val="18"/>
          <w:lang w:eastAsia="en-NZ"/>
        </w:rPr>
      </w:pPr>
      <w:hyperlink r:id="rId14" w:anchor="structures-logical-models" w:history="1">
        <w:r w:rsidR="00472CD2" w:rsidRPr="00472CD2">
          <w:rPr>
            <w:rFonts w:ascii="Verdana" w:eastAsia="Times New Roman" w:hAnsi="Verdana" w:cs="Times New Roman"/>
            <w:color w:val="0000FF"/>
            <w:sz w:val="18"/>
            <w:szCs w:val="18"/>
            <w:lang w:eastAsia="en-NZ"/>
          </w:rPr>
          <w:t>Logical models</w:t>
        </w:r>
      </w:hyperlink>
      <w:r w:rsidR="00472CD2" w:rsidRPr="00472CD2">
        <w:rPr>
          <w:rFonts w:ascii="Verdana" w:eastAsia="Times New Roman" w:hAnsi="Verdana" w:cs="Times New Roman"/>
          <w:color w:val="333333"/>
          <w:sz w:val="18"/>
          <w:szCs w:val="18"/>
          <w:lang w:eastAsia="en-NZ"/>
        </w:rPr>
        <w:t> are part of the design process, and represent the information in the profiles in an easy to understand format. For example extensions are displayed as simple elements, and there is less FHIR-specific detail such as slicing and fixed elements.</w:t>
      </w:r>
    </w:p>
    <w:p w14:paraId="045776E3" w14:textId="77777777" w:rsidR="00472CD2" w:rsidRPr="00472CD2" w:rsidRDefault="00472CD2" w:rsidP="00472CD2">
      <w:pPr>
        <w:shd w:val="clear" w:color="auto" w:fill="FFFFFF"/>
        <w:spacing w:after="150" w:line="336" w:lineRule="atLeast"/>
        <w:rPr>
          <w:rFonts w:ascii="Verdana" w:eastAsia="Times New Roman" w:hAnsi="Verdana" w:cs="Times New Roman"/>
          <w:color w:val="333333"/>
          <w:sz w:val="18"/>
          <w:szCs w:val="18"/>
          <w:lang w:eastAsia="en-NZ"/>
        </w:rPr>
      </w:pPr>
      <w:r w:rsidRPr="00472CD2">
        <w:rPr>
          <w:rFonts w:ascii="Verdana" w:eastAsia="Times New Roman" w:hAnsi="Verdana" w:cs="Times New Roman"/>
          <w:color w:val="333333"/>
          <w:sz w:val="18"/>
          <w:szCs w:val="18"/>
          <w:lang w:eastAsia="en-NZ"/>
        </w:rPr>
        <w:t>It is intended as a way for people who are not familiar with FHIR to understand profile content, and does </w:t>
      </w:r>
      <w:r w:rsidRPr="00472CD2">
        <w:rPr>
          <w:rFonts w:ascii="Verdana" w:eastAsia="Times New Roman" w:hAnsi="Verdana" w:cs="Times New Roman"/>
          <w:b/>
          <w:bCs/>
          <w:color w:val="333333"/>
          <w:sz w:val="18"/>
          <w:szCs w:val="18"/>
          <w:lang w:eastAsia="en-NZ"/>
        </w:rPr>
        <w:t>not</w:t>
      </w:r>
      <w:r w:rsidRPr="00472CD2">
        <w:rPr>
          <w:rFonts w:ascii="Verdana" w:eastAsia="Times New Roman" w:hAnsi="Verdana" w:cs="Times New Roman"/>
          <w:color w:val="333333"/>
          <w:sz w:val="18"/>
          <w:szCs w:val="18"/>
          <w:lang w:eastAsia="en-NZ"/>
        </w:rPr>
        <w:t> represent the ‘on-the-wire’ format delivered through the API. They do, however, have links to terminology resources.</w:t>
      </w:r>
    </w:p>
    <w:p w14:paraId="2A78A4B4" w14:textId="77777777" w:rsidR="00472CD2" w:rsidRPr="00472CD2" w:rsidRDefault="00472CD2" w:rsidP="00472CD2">
      <w:pPr>
        <w:shd w:val="clear" w:color="auto" w:fill="FFFFFF"/>
        <w:spacing w:after="96" w:line="240" w:lineRule="atLeast"/>
        <w:outlineLvl w:val="2"/>
        <w:rPr>
          <w:rFonts w:ascii="Helvetica" w:eastAsia="Times New Roman" w:hAnsi="Helvetica" w:cs="Helvetica"/>
          <w:color w:val="000000"/>
          <w:sz w:val="29"/>
          <w:szCs w:val="29"/>
          <w:lang w:eastAsia="en-NZ"/>
        </w:rPr>
      </w:pPr>
      <w:bookmarkStart w:id="35" w:name="_Toc84443082"/>
      <w:r w:rsidRPr="00472CD2">
        <w:rPr>
          <w:rFonts w:ascii="Helvetica" w:eastAsia="Times New Roman" w:hAnsi="Helvetica" w:cs="Helvetica"/>
          <w:color w:val="000000"/>
          <w:sz w:val="29"/>
          <w:szCs w:val="29"/>
          <w:lang w:eastAsia="en-NZ"/>
        </w:rPr>
        <w:t>Security</w:t>
      </w:r>
      <w:bookmarkEnd w:id="35"/>
    </w:p>
    <w:p w14:paraId="715356BE" w14:textId="77777777" w:rsidR="00472CD2" w:rsidRPr="00472CD2" w:rsidRDefault="00472CD2" w:rsidP="00472CD2">
      <w:pPr>
        <w:shd w:val="clear" w:color="auto" w:fill="FFFFFF"/>
        <w:spacing w:after="150" w:line="336" w:lineRule="atLeast"/>
        <w:rPr>
          <w:rFonts w:ascii="Verdana" w:eastAsia="Times New Roman" w:hAnsi="Verdana" w:cs="Times New Roman"/>
          <w:color w:val="333333"/>
          <w:sz w:val="18"/>
          <w:szCs w:val="18"/>
          <w:lang w:eastAsia="en-NZ"/>
        </w:rPr>
      </w:pPr>
      <w:r w:rsidRPr="00472CD2">
        <w:rPr>
          <w:rFonts w:ascii="Verdana" w:eastAsia="Times New Roman" w:hAnsi="Verdana" w:cs="Times New Roman"/>
          <w:color w:val="333333"/>
          <w:sz w:val="18"/>
          <w:szCs w:val="18"/>
          <w:lang w:eastAsia="en-NZ"/>
        </w:rPr>
        <w:t>Not addressed by this guide</w:t>
      </w:r>
    </w:p>
    <w:p w14:paraId="3A000312" w14:textId="796F76B2" w:rsidR="00D90CDB" w:rsidRDefault="00472CD2" w:rsidP="00D81375">
      <w:pPr>
        <w:pStyle w:val="Heading1"/>
      </w:pPr>
      <w:ins w:id="36" w:author="Anne Goodwin" w:date="2021-08-05T12:11:00Z">
        <w:r>
          <w:br w:type="page"/>
        </w:r>
      </w:ins>
      <w:bookmarkStart w:id="37" w:name="_Toc84443083"/>
      <w:r w:rsidR="00270C23">
        <w:lastRenderedPageBreak/>
        <w:t xml:space="preserve">Page </w:t>
      </w:r>
      <w:r w:rsidR="00384C64">
        <w:fldChar w:fldCharType="begin"/>
      </w:r>
      <w:ins w:id="38" w:author="Anne Goodwin" w:date="2021-09-23T10:43:00Z">
        <w:r w:rsidR="00384C64">
          <w:instrText xml:space="preserve"> HYPERLINK "</w:instrText>
        </w:r>
      </w:ins>
      <w:r w:rsidR="00384C64" w:rsidRPr="00384C64">
        <w:instrText>http://build.fhir.org/ig/HL7NZ/hpi/branches/master/general.html</w:instrText>
      </w:r>
      <w:ins w:id="39" w:author="Anne Goodwin" w:date="2021-09-23T10:43:00Z">
        <w:r w:rsidR="00384C64">
          <w:instrText xml:space="preserve">" </w:instrText>
        </w:r>
      </w:ins>
      <w:r w:rsidR="00384C64">
        <w:fldChar w:fldCharType="separate"/>
      </w:r>
      <w:r w:rsidR="00384C64" w:rsidRPr="00542E2E">
        <w:rPr>
          <w:rStyle w:val="Hyperlink"/>
        </w:rPr>
        <w:t>http://build.fhir.org/ig/HL7NZ/hpi/branches/master/general.html</w:t>
      </w:r>
      <w:r w:rsidR="00384C64">
        <w:fldChar w:fldCharType="end"/>
      </w:r>
      <w:r w:rsidR="00384C64">
        <w:t xml:space="preserve"> (General Notes)</w:t>
      </w:r>
      <w:bookmarkEnd w:id="37"/>
    </w:p>
    <w:p w14:paraId="07C291EA" w14:textId="77777777" w:rsidR="00D90CDB" w:rsidRDefault="00D90CDB"/>
    <w:p w14:paraId="6A78F034" w14:textId="77777777" w:rsidR="00D90CDB" w:rsidRDefault="00D90CDB" w:rsidP="00D90CDB">
      <w:pPr>
        <w:pStyle w:val="Heading2"/>
        <w:pBdr>
          <w:bottom w:val="single" w:sz="6" w:space="2" w:color="DCDCDC"/>
        </w:pBdr>
        <w:shd w:val="clear" w:color="auto" w:fill="FFFFFF"/>
        <w:spacing w:before="0" w:after="96" w:line="240" w:lineRule="atLeast"/>
        <w:rPr>
          <w:rFonts w:ascii="Helvetica" w:hAnsi="Helvetica" w:cs="Helvetica"/>
          <w:color w:val="000000"/>
          <w:sz w:val="34"/>
          <w:szCs w:val="34"/>
        </w:rPr>
      </w:pPr>
      <w:bookmarkStart w:id="40" w:name="_Toc84443084"/>
      <w:r>
        <w:rPr>
          <w:rFonts w:ascii="Helvetica" w:hAnsi="Helvetica" w:cs="Helvetica"/>
          <w:b/>
          <w:bCs/>
          <w:color w:val="000000"/>
          <w:sz w:val="34"/>
          <w:szCs w:val="34"/>
        </w:rPr>
        <w:t>General</w:t>
      </w:r>
      <w:bookmarkEnd w:id="40"/>
    </w:p>
    <w:p w14:paraId="2533B08F" w14:textId="479A9410" w:rsidR="009E5457" w:rsidRDefault="00084AD0">
      <w:pPr>
        <w:rPr>
          <w:ins w:id="41" w:author="Anne Goodwin" w:date="2021-09-23T10:40:00Z"/>
        </w:rPr>
      </w:pPr>
      <w:ins w:id="42" w:author="Anne Goodwin" w:date="2021-10-06T19:28:00Z">
        <w:r>
          <w:rPr>
            <w:rStyle w:val="HTMLCode"/>
            <w:rFonts w:ascii="Consolas" w:eastAsiaTheme="minorHAnsi" w:hAnsi="Consolas"/>
            <w:color w:val="000000"/>
            <w:sz w:val="19"/>
            <w:szCs w:val="19"/>
            <w:bdr w:val="none" w:sz="0" w:space="0" w:color="auto" w:frame="1"/>
            <w:lang w:eastAsia="en-NZ"/>
          </w:rPr>
          <w:t>I think this page is all fine</w:t>
        </w:r>
      </w:ins>
      <w:ins w:id="43" w:author="Anne Goodwin" w:date="2021-09-23T10:40:00Z">
        <w:r w:rsidR="009E5457">
          <w:br w:type="page"/>
        </w:r>
      </w:ins>
    </w:p>
    <w:p w14:paraId="48601655" w14:textId="3CC81B65" w:rsidR="002F50A8" w:rsidRDefault="008F50E3" w:rsidP="00B52326">
      <w:pPr>
        <w:pStyle w:val="Heading1"/>
      </w:pPr>
      <w:bookmarkStart w:id="44" w:name="_Toc84443085"/>
      <w:r>
        <w:lastRenderedPageBreak/>
        <w:t xml:space="preserve">Page </w:t>
      </w:r>
      <w:hyperlink r:id="rId15" w:history="1">
        <w:r w:rsidR="00915A10" w:rsidRPr="00542E2E">
          <w:rPr>
            <w:rStyle w:val="Hyperlink"/>
          </w:rPr>
          <w:t>http://build.fhir.org/ig/HL7NZ/hpi/branches/master/capabilityStatement.html</w:t>
        </w:r>
      </w:hyperlink>
      <w:r w:rsidR="00915A10">
        <w:t xml:space="preserve"> (API)</w:t>
      </w:r>
      <w:bookmarkEnd w:id="44"/>
    </w:p>
    <w:p w14:paraId="63CFC84F" w14:textId="77777777" w:rsidR="0090286B" w:rsidRDefault="0090286B"/>
    <w:p w14:paraId="409E9D42" w14:textId="77777777" w:rsidR="00B233B7" w:rsidRDefault="00B233B7" w:rsidP="00B233B7">
      <w:pPr>
        <w:pStyle w:val="Heading2"/>
        <w:pBdr>
          <w:bottom w:val="single" w:sz="6" w:space="2" w:color="DCDCDC"/>
        </w:pBdr>
        <w:shd w:val="clear" w:color="auto" w:fill="FFFFFF"/>
        <w:spacing w:before="0" w:after="96" w:line="240" w:lineRule="atLeast"/>
        <w:rPr>
          <w:rFonts w:ascii="Helvetica" w:hAnsi="Helvetica" w:cs="Helvetica"/>
          <w:color w:val="000000"/>
          <w:sz w:val="34"/>
          <w:szCs w:val="34"/>
        </w:rPr>
      </w:pPr>
      <w:bookmarkStart w:id="45" w:name="_Toc84443086"/>
      <w:r>
        <w:rPr>
          <w:rFonts w:ascii="Helvetica" w:hAnsi="Helvetica" w:cs="Helvetica"/>
          <w:b/>
          <w:bCs/>
          <w:color w:val="000000"/>
          <w:sz w:val="34"/>
          <w:szCs w:val="34"/>
        </w:rPr>
        <w:t>Capability Statement</w:t>
      </w:r>
      <w:bookmarkEnd w:id="45"/>
    </w:p>
    <w:p w14:paraId="2003D38E" w14:textId="77777777" w:rsidR="00B233B7" w:rsidRDefault="00B233B7" w:rsidP="00B233B7">
      <w:pPr>
        <w:pStyle w:val="NormalWeb"/>
        <w:shd w:val="clear" w:color="auto" w:fill="FFFFFF"/>
        <w:spacing w:before="75" w:beforeAutospacing="0" w:after="75" w:afterAutospacing="0" w:line="336" w:lineRule="atLeast"/>
        <w:ind w:left="75" w:right="75"/>
        <w:rPr>
          <w:rFonts w:ascii="Verdana" w:hAnsi="Verdana" w:cs="Helvetica"/>
          <w:b/>
          <w:bCs/>
          <w:color w:val="333333"/>
          <w:sz w:val="15"/>
          <w:szCs w:val="15"/>
        </w:rPr>
      </w:pPr>
      <w:r>
        <w:rPr>
          <w:rFonts w:ascii="Verdana" w:hAnsi="Verdana" w:cs="Helvetica"/>
          <w:b/>
          <w:bCs/>
          <w:color w:val="333333"/>
          <w:sz w:val="15"/>
          <w:szCs w:val="15"/>
        </w:rPr>
        <w:t>Contents:</w:t>
      </w:r>
    </w:p>
    <w:p w14:paraId="4DD7BB9D" w14:textId="77777777" w:rsidR="00B233B7" w:rsidRDefault="00A35302" w:rsidP="00B233B7">
      <w:pPr>
        <w:numPr>
          <w:ilvl w:val="0"/>
          <w:numId w:val="4"/>
        </w:numPr>
        <w:shd w:val="clear" w:color="auto" w:fill="FFFFFF"/>
        <w:spacing w:after="75" w:line="336" w:lineRule="atLeast"/>
        <w:rPr>
          <w:rFonts w:ascii="Verdana" w:hAnsi="Verdana" w:cs="Helvetica"/>
          <w:color w:val="333333"/>
          <w:sz w:val="18"/>
          <w:szCs w:val="18"/>
        </w:rPr>
      </w:pPr>
      <w:hyperlink r:id="rId16" w:anchor="Practitioner" w:history="1">
        <w:r w:rsidR="00B233B7">
          <w:rPr>
            <w:rStyle w:val="Hyperlink"/>
            <w:rFonts w:ascii="Verdana" w:hAnsi="Verdana" w:cs="Helvetica"/>
            <w:sz w:val="18"/>
            <w:szCs w:val="18"/>
            <w:u w:val="none"/>
          </w:rPr>
          <w:t>Practitioner</w:t>
        </w:r>
      </w:hyperlink>
    </w:p>
    <w:p w14:paraId="68454562" w14:textId="77777777" w:rsidR="00B233B7" w:rsidRDefault="00A35302" w:rsidP="00B233B7">
      <w:pPr>
        <w:numPr>
          <w:ilvl w:val="0"/>
          <w:numId w:val="4"/>
        </w:numPr>
        <w:shd w:val="clear" w:color="auto" w:fill="FFFFFF"/>
        <w:spacing w:after="75" w:line="336" w:lineRule="atLeast"/>
        <w:rPr>
          <w:rFonts w:ascii="Verdana" w:hAnsi="Verdana" w:cs="Helvetica"/>
          <w:color w:val="333333"/>
          <w:sz w:val="18"/>
          <w:szCs w:val="18"/>
        </w:rPr>
      </w:pPr>
      <w:hyperlink r:id="rId17" w:anchor="PractitionerRole" w:history="1">
        <w:proofErr w:type="spellStart"/>
        <w:r w:rsidR="00B233B7">
          <w:rPr>
            <w:rStyle w:val="Hyperlink"/>
            <w:rFonts w:ascii="Verdana" w:hAnsi="Verdana" w:cs="Helvetica"/>
            <w:sz w:val="18"/>
            <w:szCs w:val="18"/>
            <w:u w:val="none"/>
          </w:rPr>
          <w:t>PractitionerRole</w:t>
        </w:r>
        <w:proofErr w:type="spellEnd"/>
      </w:hyperlink>
    </w:p>
    <w:p w14:paraId="4483A827" w14:textId="77777777" w:rsidR="00B233B7" w:rsidRDefault="00A35302" w:rsidP="00B233B7">
      <w:pPr>
        <w:numPr>
          <w:ilvl w:val="0"/>
          <w:numId w:val="4"/>
        </w:numPr>
        <w:shd w:val="clear" w:color="auto" w:fill="FFFFFF"/>
        <w:spacing w:after="75" w:line="336" w:lineRule="atLeast"/>
        <w:rPr>
          <w:rFonts w:ascii="Verdana" w:hAnsi="Verdana" w:cs="Helvetica"/>
          <w:color w:val="333333"/>
          <w:sz w:val="18"/>
          <w:szCs w:val="18"/>
        </w:rPr>
      </w:pPr>
      <w:hyperlink r:id="rId18" w:anchor="Organization" w:history="1">
        <w:r w:rsidR="00B233B7">
          <w:rPr>
            <w:rStyle w:val="Hyperlink"/>
            <w:rFonts w:ascii="Verdana" w:hAnsi="Verdana" w:cs="Helvetica"/>
            <w:sz w:val="18"/>
            <w:szCs w:val="18"/>
            <w:u w:val="none"/>
          </w:rPr>
          <w:t>Organization</w:t>
        </w:r>
      </w:hyperlink>
    </w:p>
    <w:p w14:paraId="09D6BB0F" w14:textId="77777777" w:rsidR="00B233B7" w:rsidRDefault="00A35302" w:rsidP="00B233B7">
      <w:pPr>
        <w:numPr>
          <w:ilvl w:val="0"/>
          <w:numId w:val="4"/>
        </w:numPr>
        <w:shd w:val="clear" w:color="auto" w:fill="FFFFFF"/>
        <w:spacing w:after="75" w:line="336" w:lineRule="atLeast"/>
        <w:rPr>
          <w:rFonts w:ascii="Verdana" w:hAnsi="Verdana" w:cs="Helvetica"/>
          <w:color w:val="333333"/>
          <w:sz w:val="18"/>
          <w:szCs w:val="18"/>
        </w:rPr>
      </w:pPr>
      <w:hyperlink r:id="rId19" w:anchor="Location" w:history="1">
        <w:r w:rsidR="00B233B7">
          <w:rPr>
            <w:rStyle w:val="Hyperlink"/>
            <w:rFonts w:ascii="Verdana" w:hAnsi="Verdana" w:cs="Helvetica"/>
            <w:sz w:val="18"/>
            <w:szCs w:val="18"/>
            <w:u w:val="none"/>
          </w:rPr>
          <w:t>Location</w:t>
        </w:r>
      </w:hyperlink>
    </w:p>
    <w:p w14:paraId="0DD2EE97" w14:textId="77777777" w:rsidR="00B233B7" w:rsidRDefault="00B233B7" w:rsidP="00B233B7">
      <w:pPr>
        <w:shd w:val="clear" w:color="auto" w:fill="FFFFFF"/>
        <w:spacing w:after="0" w:line="240" w:lineRule="auto"/>
        <w:rPr>
          <w:rFonts w:ascii="Helvetica" w:hAnsi="Helvetica" w:cs="Helvetica"/>
          <w:color w:val="333333"/>
          <w:sz w:val="21"/>
          <w:szCs w:val="21"/>
        </w:rPr>
      </w:pPr>
    </w:p>
    <w:p w14:paraId="7017DCE9"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API summary (generated from the </w:t>
      </w:r>
      <w:proofErr w:type="spellStart"/>
      <w:r>
        <w:rPr>
          <w:rFonts w:ascii="Helvetica" w:hAnsi="Helvetica" w:cs="Helvetica"/>
          <w:color w:val="333333"/>
          <w:sz w:val="21"/>
          <w:szCs w:val="21"/>
        </w:rPr>
        <w:t>capabilityStatement</w:t>
      </w:r>
      <w:proofErr w:type="spellEnd"/>
      <w:r>
        <w:rPr>
          <w:rFonts w:ascii="Helvetica" w:hAnsi="Helvetica" w:cs="Helvetica"/>
          <w:color w:val="333333"/>
          <w:sz w:val="21"/>
          <w:szCs w:val="21"/>
        </w:rPr>
        <w:t xml:space="preserve"> resource)</w:t>
      </w:r>
    </w:p>
    <w:p w14:paraId="5E82D07A"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p>
    <w:p w14:paraId="5B84BFA5" w14:textId="77777777" w:rsidR="00B233B7" w:rsidRDefault="00B233B7" w:rsidP="00B233B7">
      <w:pPr>
        <w:pStyle w:val="NormalWeb"/>
        <w:shd w:val="clear" w:color="auto" w:fill="FFFFFF"/>
        <w:spacing w:before="0" w:beforeAutospacing="0" w:after="150" w:afterAutospacing="0" w:line="336" w:lineRule="atLeast"/>
        <w:rPr>
          <w:rFonts w:ascii="Verdana" w:hAnsi="Verdana" w:cs="Helvetica"/>
          <w:color w:val="333333"/>
          <w:sz w:val="18"/>
          <w:szCs w:val="18"/>
        </w:rPr>
      </w:pPr>
      <w:r>
        <w:rPr>
          <w:rFonts w:ascii="Verdana" w:hAnsi="Verdana" w:cs="Helvetica"/>
          <w:color w:val="333333"/>
          <w:sz w:val="18"/>
          <w:szCs w:val="18"/>
        </w:rPr>
        <w:t>This is the computable resource that describes the RESTful endpoint</w:t>
      </w:r>
    </w:p>
    <w:p w14:paraId="0EB9094B"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br/>
      </w:r>
      <w:bookmarkStart w:id="46" w:name="Practitioner"/>
      <w:bookmarkEnd w:id="46"/>
    </w:p>
    <w:p w14:paraId="6BA62862" w14:textId="77777777" w:rsidR="00B233B7" w:rsidRDefault="00B233B7" w:rsidP="00B233B7">
      <w:pPr>
        <w:pStyle w:val="Heading3"/>
        <w:shd w:val="clear" w:color="auto" w:fill="FFFFFF"/>
        <w:spacing w:before="0" w:beforeAutospacing="0" w:after="96" w:afterAutospacing="0" w:line="240" w:lineRule="atLeast"/>
        <w:rPr>
          <w:rFonts w:ascii="Helvetica" w:hAnsi="Helvetica" w:cs="Helvetica"/>
          <w:b w:val="0"/>
          <w:bCs w:val="0"/>
          <w:color w:val="000000"/>
          <w:sz w:val="29"/>
          <w:szCs w:val="29"/>
        </w:rPr>
      </w:pPr>
      <w:bookmarkStart w:id="47" w:name="_Toc84443087"/>
      <w:r>
        <w:rPr>
          <w:rFonts w:ascii="Helvetica" w:hAnsi="Helvetica" w:cs="Helvetica"/>
          <w:b w:val="0"/>
          <w:bCs w:val="0"/>
          <w:color w:val="000000"/>
          <w:sz w:val="29"/>
          <w:szCs w:val="29"/>
        </w:rPr>
        <w:t>Practitioner</w:t>
      </w:r>
      <w:bookmarkEnd w:id="47"/>
    </w:p>
    <w:p w14:paraId="606822E6" w14:textId="77777777" w:rsidR="00B233B7" w:rsidRDefault="00B233B7" w:rsidP="00B233B7">
      <w:pPr>
        <w:pStyle w:val="NormalWeb"/>
        <w:shd w:val="clear" w:color="auto" w:fill="FFFFFF"/>
        <w:spacing w:before="0" w:beforeAutospacing="0" w:after="150" w:afterAutospacing="0" w:line="336" w:lineRule="atLeast"/>
        <w:rPr>
          <w:rFonts w:ascii="Verdana" w:hAnsi="Verdana" w:cs="Helvetica"/>
          <w:color w:val="333333"/>
          <w:sz w:val="18"/>
          <w:szCs w:val="18"/>
        </w:rPr>
      </w:pPr>
      <w:r>
        <w:rPr>
          <w:rFonts w:ascii="Verdana" w:hAnsi="Verdana" w:cs="Helvetica"/>
          <w:color w:val="333333"/>
          <w:sz w:val="18"/>
          <w:szCs w:val="18"/>
        </w:rPr>
        <w:t>Practitioner query</w:t>
      </w:r>
    </w:p>
    <w:tbl>
      <w:tblPr>
        <w:tblpPr w:leftFromText="180" w:rightFromText="180" w:vertAnchor="text" w:horzAnchor="margin" w:tblpXSpec="center" w:tblpY="584"/>
        <w:tblW w:w="96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6"/>
        <w:gridCol w:w="7655"/>
      </w:tblGrid>
      <w:tr w:rsidR="008A3832" w14:paraId="48EB3CB9" w14:textId="77777777" w:rsidTr="008A3832">
        <w:tc>
          <w:tcPr>
            <w:tcW w:w="10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B89945C" w14:textId="77777777" w:rsidR="008A3832" w:rsidRDefault="008A3832" w:rsidP="008A3832">
            <w:pPr>
              <w:spacing w:after="150"/>
              <w:rPr>
                <w:rFonts w:ascii="Verdana" w:hAnsi="Verdana" w:cs="Times New Roman"/>
                <w:b/>
                <w:bCs/>
                <w:sz w:val="18"/>
                <w:szCs w:val="18"/>
              </w:rPr>
            </w:pPr>
            <w:r>
              <w:rPr>
                <w:rFonts w:ascii="Verdana" w:hAnsi="Verdana"/>
                <w:b/>
                <w:bCs/>
                <w:sz w:val="18"/>
                <w:szCs w:val="18"/>
              </w:rPr>
              <w:t>Code</w:t>
            </w:r>
          </w:p>
        </w:tc>
        <w:tc>
          <w:tcPr>
            <w:tcW w:w="397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80D7FC3" w14:textId="77777777" w:rsidR="008A3832" w:rsidRDefault="008A3832" w:rsidP="008A3832">
            <w:pPr>
              <w:spacing w:after="150"/>
              <w:rPr>
                <w:rFonts w:ascii="Verdana" w:hAnsi="Verdana"/>
                <w:b/>
                <w:bCs/>
                <w:sz w:val="18"/>
                <w:szCs w:val="18"/>
              </w:rPr>
            </w:pPr>
            <w:r>
              <w:rPr>
                <w:rFonts w:ascii="Verdana" w:hAnsi="Verdana"/>
                <w:b/>
                <w:bCs/>
                <w:sz w:val="18"/>
                <w:szCs w:val="18"/>
              </w:rPr>
              <w:t>Documentation</w:t>
            </w:r>
          </w:p>
        </w:tc>
      </w:tr>
      <w:tr w:rsidR="008A3832" w14:paraId="2124AB10" w14:textId="77777777" w:rsidTr="008A3832">
        <w:tc>
          <w:tcPr>
            <w:tcW w:w="10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8559BB" w14:textId="77777777" w:rsidR="008A3832" w:rsidRDefault="008A3832" w:rsidP="008A3832">
            <w:pPr>
              <w:spacing w:after="150"/>
              <w:rPr>
                <w:rFonts w:ascii="Verdana" w:hAnsi="Verdana"/>
                <w:sz w:val="18"/>
                <w:szCs w:val="18"/>
              </w:rPr>
            </w:pPr>
            <w:r>
              <w:rPr>
                <w:rFonts w:ascii="Verdana" w:hAnsi="Verdana"/>
                <w:sz w:val="18"/>
                <w:szCs w:val="18"/>
              </w:rPr>
              <w:t>read</w:t>
            </w:r>
          </w:p>
        </w:tc>
        <w:tc>
          <w:tcPr>
            <w:tcW w:w="397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DD00A37" w14:textId="77777777" w:rsidR="008A3832" w:rsidRDefault="008A3832" w:rsidP="008A3832">
            <w:pPr>
              <w:pStyle w:val="NormalWeb"/>
              <w:spacing w:before="0" w:beforeAutospacing="0" w:after="150" w:afterAutospacing="0" w:line="336" w:lineRule="atLeast"/>
              <w:rPr>
                <w:rFonts w:ascii="Verdana" w:hAnsi="Verdana"/>
                <w:sz w:val="18"/>
                <w:szCs w:val="18"/>
              </w:rPr>
            </w:pPr>
            <w:r>
              <w:rPr>
                <w:rFonts w:ascii="Verdana" w:hAnsi="Verdana"/>
                <w:sz w:val="18"/>
                <w:szCs w:val="18"/>
              </w:rPr>
              <w:t>Used to retrieve a Practitioner resource by Id.</w:t>
            </w:r>
          </w:p>
        </w:tc>
      </w:tr>
      <w:tr w:rsidR="008A3832" w14:paraId="236D34C2" w14:textId="77777777" w:rsidTr="008A3832">
        <w:tc>
          <w:tcPr>
            <w:tcW w:w="10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6C33871" w14:textId="77777777" w:rsidR="008A3832" w:rsidRDefault="008A3832" w:rsidP="008A3832">
            <w:pPr>
              <w:rPr>
                <w:rFonts w:ascii="Verdana" w:hAnsi="Verdana"/>
                <w:sz w:val="18"/>
                <w:szCs w:val="18"/>
              </w:rPr>
            </w:pPr>
            <w:r>
              <w:rPr>
                <w:rFonts w:ascii="Verdana" w:hAnsi="Verdana"/>
                <w:sz w:val="18"/>
                <w:szCs w:val="18"/>
              </w:rPr>
              <w:t>search-type</w:t>
            </w:r>
          </w:p>
        </w:tc>
        <w:tc>
          <w:tcPr>
            <w:tcW w:w="397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59004B" w14:textId="77777777" w:rsidR="008A3832" w:rsidRDefault="008A3832" w:rsidP="008A3832">
            <w:pPr>
              <w:rPr>
                <w:rFonts w:ascii="Verdana" w:hAnsi="Verdana"/>
                <w:sz w:val="18"/>
                <w:szCs w:val="18"/>
              </w:rPr>
            </w:pPr>
            <w:r>
              <w:rPr>
                <w:rFonts w:ascii="Verdana" w:hAnsi="Verdana"/>
                <w:sz w:val="18"/>
                <w:szCs w:val="18"/>
              </w:rPr>
              <w:t>Queries against the resource type. Will return a Bundle (even if there are no matching resources).</w:t>
            </w:r>
          </w:p>
        </w:tc>
      </w:tr>
      <w:tr w:rsidR="008A3832" w14:paraId="6A85EF53" w14:textId="77777777" w:rsidTr="008A3832">
        <w:tc>
          <w:tcPr>
            <w:tcW w:w="10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F8DC574" w14:textId="77777777" w:rsidR="008A3832" w:rsidRDefault="008A3832" w:rsidP="008A3832">
            <w:pPr>
              <w:rPr>
                <w:rFonts w:ascii="Verdana" w:hAnsi="Verdana"/>
                <w:sz w:val="18"/>
                <w:szCs w:val="18"/>
              </w:rPr>
            </w:pPr>
            <w:r>
              <w:rPr>
                <w:rFonts w:ascii="Verdana" w:hAnsi="Verdana"/>
                <w:sz w:val="18"/>
                <w:szCs w:val="18"/>
              </w:rPr>
              <w:t>create</w:t>
            </w:r>
          </w:p>
        </w:tc>
        <w:tc>
          <w:tcPr>
            <w:tcW w:w="397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CDCB7D9" w14:textId="77777777" w:rsidR="008A3832" w:rsidRDefault="008A3832" w:rsidP="008A3832">
            <w:pPr>
              <w:rPr>
                <w:rFonts w:ascii="Verdana" w:hAnsi="Verdana"/>
                <w:sz w:val="18"/>
                <w:szCs w:val="18"/>
              </w:rPr>
            </w:pPr>
            <w:r>
              <w:rPr>
                <w:rFonts w:ascii="Verdana" w:hAnsi="Verdana"/>
                <w:sz w:val="18"/>
                <w:szCs w:val="18"/>
              </w:rPr>
              <w:t>undefined</w:t>
            </w:r>
          </w:p>
        </w:tc>
      </w:tr>
      <w:tr w:rsidR="008A3832" w14:paraId="2EC3668F" w14:textId="77777777" w:rsidTr="008A3832">
        <w:tc>
          <w:tcPr>
            <w:tcW w:w="10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F3B27C8" w14:textId="77777777" w:rsidR="008A3832" w:rsidRDefault="008A3832" w:rsidP="008A3832">
            <w:pPr>
              <w:rPr>
                <w:rFonts w:ascii="Verdana" w:hAnsi="Verdana"/>
                <w:sz w:val="18"/>
                <w:szCs w:val="18"/>
              </w:rPr>
            </w:pPr>
            <w:r>
              <w:rPr>
                <w:rFonts w:ascii="Verdana" w:hAnsi="Verdana"/>
                <w:sz w:val="18"/>
                <w:szCs w:val="18"/>
              </w:rPr>
              <w:t>update</w:t>
            </w:r>
          </w:p>
        </w:tc>
        <w:tc>
          <w:tcPr>
            <w:tcW w:w="397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71FB53" w14:textId="77777777" w:rsidR="008A3832" w:rsidRDefault="008A3832" w:rsidP="008A3832">
            <w:pPr>
              <w:rPr>
                <w:rFonts w:ascii="Verdana" w:hAnsi="Verdana"/>
                <w:sz w:val="18"/>
                <w:szCs w:val="18"/>
              </w:rPr>
            </w:pPr>
            <w:r>
              <w:rPr>
                <w:rFonts w:ascii="Verdana" w:hAnsi="Verdana"/>
                <w:sz w:val="18"/>
                <w:szCs w:val="18"/>
              </w:rPr>
              <w:t>undefined</w:t>
            </w:r>
          </w:p>
        </w:tc>
      </w:tr>
    </w:tbl>
    <w:p w14:paraId="160FAF98"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br/>
      </w:r>
      <w:r>
        <w:rPr>
          <w:rStyle w:val="Strong"/>
          <w:rFonts w:ascii="Helvetica" w:hAnsi="Helvetica" w:cs="Helvetica"/>
          <w:color w:val="333333"/>
          <w:sz w:val="21"/>
          <w:szCs w:val="21"/>
        </w:rPr>
        <w:t>Interactions</w:t>
      </w:r>
    </w:p>
    <w:p w14:paraId="0A7284EE" w14:textId="77777777" w:rsidR="00B233B7" w:rsidRDefault="00B233B7" w:rsidP="00B233B7">
      <w:p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Search Parameters</w:t>
      </w:r>
    </w:p>
    <w:tbl>
      <w:tblPr>
        <w:tblW w:w="99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6"/>
        <w:gridCol w:w="667"/>
        <w:gridCol w:w="8108"/>
      </w:tblGrid>
      <w:tr w:rsidR="00B233B7" w14:paraId="3A9C514A"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6626232" w14:textId="77777777" w:rsidR="00B233B7" w:rsidRDefault="00B233B7">
            <w:pPr>
              <w:spacing w:after="150"/>
              <w:rPr>
                <w:rFonts w:ascii="Verdana" w:hAnsi="Verdana" w:cs="Times New Roman"/>
                <w:b/>
                <w:bCs/>
                <w:sz w:val="18"/>
                <w:szCs w:val="18"/>
              </w:rPr>
            </w:pPr>
            <w:r>
              <w:rPr>
                <w:rFonts w:ascii="Verdana" w:hAnsi="Verdana"/>
                <w:b/>
                <w:bCs/>
                <w:sz w:val="18"/>
                <w:szCs w:val="18"/>
              </w:rPr>
              <w:t>Name</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75DF9CB" w14:textId="77777777" w:rsidR="00B233B7" w:rsidRDefault="00B233B7">
            <w:pPr>
              <w:spacing w:after="150"/>
              <w:rPr>
                <w:rFonts w:ascii="Verdana" w:hAnsi="Verdana"/>
                <w:b/>
                <w:bCs/>
                <w:sz w:val="18"/>
                <w:szCs w:val="18"/>
              </w:rPr>
            </w:pPr>
            <w:r>
              <w:rPr>
                <w:rFonts w:ascii="Verdana" w:hAnsi="Verdana"/>
                <w:b/>
                <w:bCs/>
                <w:sz w:val="18"/>
                <w:szCs w:val="18"/>
              </w:rPr>
              <w:t>Type</w:t>
            </w:r>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44D496"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1F938A69"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E752B6" w14:textId="77777777" w:rsidR="00B233B7" w:rsidRDefault="00B233B7">
            <w:pPr>
              <w:spacing w:after="150"/>
              <w:rPr>
                <w:rFonts w:ascii="Verdana" w:hAnsi="Verdana"/>
                <w:sz w:val="18"/>
                <w:szCs w:val="18"/>
              </w:rPr>
            </w:pPr>
            <w:r>
              <w:rPr>
                <w:rFonts w:ascii="Verdana" w:hAnsi="Verdana"/>
                <w:sz w:val="18"/>
                <w:szCs w:val="18"/>
              </w:rPr>
              <w:t>identifier</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5CC6E3" w14:textId="77777777" w:rsidR="00B233B7" w:rsidRDefault="00A35302">
            <w:pPr>
              <w:spacing w:after="150"/>
              <w:rPr>
                <w:rFonts w:ascii="Verdana" w:hAnsi="Verdana"/>
                <w:sz w:val="18"/>
                <w:szCs w:val="18"/>
              </w:rPr>
            </w:pPr>
            <w:hyperlink r:id="rId20" w:anchor="token" w:tgtFrame="_blank" w:history="1">
              <w:r w:rsidR="00B233B7">
                <w:rPr>
                  <w:rStyle w:val="Hyperlink"/>
                  <w:rFonts w:ascii="Verdana" w:hAnsi="Verdana"/>
                  <w:sz w:val="18"/>
                  <w:szCs w:val="18"/>
                  <w:u w:val="none"/>
                </w:rPr>
                <w:t>token</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446EA34" w14:textId="512A550E" w:rsidR="00B233B7" w:rsidRDefault="00B233B7">
            <w:pPr>
              <w:pStyle w:val="NormalWeb"/>
              <w:spacing w:before="0" w:beforeAutospacing="0" w:after="150" w:afterAutospacing="0" w:line="336" w:lineRule="atLeast"/>
              <w:rPr>
                <w:rFonts w:ascii="Verdana" w:hAnsi="Verdana"/>
                <w:sz w:val="18"/>
                <w:szCs w:val="18"/>
              </w:rPr>
            </w:pPr>
            <w:del w:id="48" w:author="Anne Goodwin" w:date="2021-10-06T19:30:00Z">
              <w:r w:rsidDel="00EB529E">
                <w:rPr>
                  <w:rFonts w:ascii="Verdana" w:hAnsi="Verdana"/>
                  <w:sz w:val="18"/>
                  <w:szCs w:val="18"/>
                </w:rPr>
                <w:delText>Will only return active identifiers</w:delText>
              </w:r>
            </w:del>
          </w:p>
        </w:tc>
      </w:tr>
      <w:tr w:rsidR="00B233B7" w14:paraId="435988C2"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31967D" w14:textId="77777777" w:rsidR="00B233B7" w:rsidRDefault="00B233B7">
            <w:pPr>
              <w:rPr>
                <w:rFonts w:ascii="Verdana" w:hAnsi="Verdana"/>
                <w:sz w:val="18"/>
                <w:szCs w:val="18"/>
              </w:rPr>
            </w:pPr>
            <w:r>
              <w:rPr>
                <w:rFonts w:ascii="Verdana" w:hAnsi="Verdana"/>
                <w:sz w:val="18"/>
                <w:szCs w:val="18"/>
              </w:rPr>
              <w:lastRenderedPageBreak/>
              <w:t>name</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B672A07" w14:textId="77777777" w:rsidR="00B233B7" w:rsidRDefault="00A35302">
            <w:pPr>
              <w:rPr>
                <w:rFonts w:ascii="Verdana" w:hAnsi="Verdana"/>
                <w:sz w:val="18"/>
                <w:szCs w:val="18"/>
              </w:rPr>
            </w:pPr>
            <w:hyperlink r:id="rId21" w:anchor="string" w:tgtFrame="_blank" w:history="1">
              <w:r w:rsidR="00B233B7">
                <w:rPr>
                  <w:rStyle w:val="Hyperlink"/>
                  <w:rFonts w:ascii="Verdana" w:hAnsi="Verdana"/>
                  <w:sz w:val="18"/>
                  <w:szCs w:val="18"/>
                  <w:u w:val="none"/>
                </w:rPr>
                <w:t>string</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FC428AF"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Not case sensitive</w:t>
            </w:r>
          </w:p>
        </w:tc>
      </w:tr>
      <w:tr w:rsidR="00B233B7" w14:paraId="49D25B5B"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CE04361" w14:textId="77777777" w:rsidR="00B233B7" w:rsidRDefault="00B233B7">
            <w:pPr>
              <w:rPr>
                <w:rFonts w:ascii="Verdana" w:hAnsi="Verdana"/>
                <w:sz w:val="18"/>
                <w:szCs w:val="18"/>
              </w:rPr>
            </w:pPr>
            <w:r>
              <w:rPr>
                <w:rFonts w:ascii="Verdana" w:hAnsi="Verdana"/>
                <w:sz w:val="18"/>
                <w:szCs w:val="18"/>
              </w:rPr>
              <w:t>family</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85D654" w14:textId="77777777" w:rsidR="00B233B7" w:rsidRDefault="00A35302">
            <w:pPr>
              <w:rPr>
                <w:rFonts w:ascii="Verdana" w:hAnsi="Verdana"/>
                <w:sz w:val="18"/>
                <w:szCs w:val="18"/>
              </w:rPr>
            </w:pPr>
            <w:hyperlink r:id="rId22" w:anchor="string" w:tgtFrame="_blank" w:history="1">
              <w:r w:rsidR="00B233B7">
                <w:rPr>
                  <w:rStyle w:val="Hyperlink"/>
                  <w:rFonts w:ascii="Verdana" w:hAnsi="Verdana"/>
                  <w:sz w:val="18"/>
                  <w:szCs w:val="18"/>
                  <w:u w:val="none"/>
                </w:rPr>
                <w:t>string</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7C1230" w14:textId="77777777" w:rsidR="00B233B7" w:rsidRDefault="00B233B7">
            <w:pPr>
              <w:rPr>
                <w:rFonts w:ascii="Verdana" w:hAnsi="Verdana"/>
                <w:sz w:val="18"/>
                <w:szCs w:val="18"/>
              </w:rPr>
            </w:pPr>
          </w:p>
        </w:tc>
      </w:tr>
      <w:tr w:rsidR="00B233B7" w14:paraId="10056E6F"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6079A70" w14:textId="77777777" w:rsidR="00B233B7" w:rsidRDefault="00B233B7">
            <w:pPr>
              <w:rPr>
                <w:rFonts w:ascii="Verdana" w:hAnsi="Verdana"/>
                <w:sz w:val="18"/>
                <w:szCs w:val="18"/>
              </w:rPr>
            </w:pPr>
            <w:r>
              <w:rPr>
                <w:rFonts w:ascii="Verdana" w:hAnsi="Verdana"/>
                <w:sz w:val="18"/>
                <w:szCs w:val="18"/>
              </w:rPr>
              <w:t>given</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CBC6F24" w14:textId="77777777" w:rsidR="00B233B7" w:rsidRDefault="00A35302">
            <w:pPr>
              <w:rPr>
                <w:rFonts w:ascii="Verdana" w:hAnsi="Verdana"/>
                <w:sz w:val="18"/>
                <w:szCs w:val="18"/>
              </w:rPr>
            </w:pPr>
            <w:hyperlink r:id="rId23" w:anchor="string" w:tgtFrame="_blank" w:history="1">
              <w:r w:rsidR="00B233B7">
                <w:rPr>
                  <w:rStyle w:val="Hyperlink"/>
                  <w:rFonts w:ascii="Verdana" w:hAnsi="Verdana"/>
                  <w:sz w:val="18"/>
                  <w:szCs w:val="18"/>
                  <w:u w:val="none"/>
                </w:rPr>
                <w:t>string</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4007140" w14:textId="77777777" w:rsidR="00B233B7" w:rsidRDefault="00B233B7">
            <w:pPr>
              <w:rPr>
                <w:rFonts w:ascii="Verdana" w:hAnsi="Verdana"/>
                <w:sz w:val="18"/>
                <w:szCs w:val="18"/>
              </w:rPr>
            </w:pPr>
          </w:p>
        </w:tc>
      </w:tr>
      <w:tr w:rsidR="00B233B7" w14:paraId="779BAC6D"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B6A450F" w14:textId="77777777" w:rsidR="00B233B7" w:rsidRDefault="00B233B7">
            <w:pPr>
              <w:rPr>
                <w:rFonts w:ascii="Verdana" w:hAnsi="Verdana"/>
                <w:sz w:val="18"/>
                <w:szCs w:val="18"/>
              </w:rPr>
            </w:pPr>
            <w:r>
              <w:rPr>
                <w:rFonts w:ascii="Verdana" w:hAnsi="Verdana"/>
                <w:sz w:val="18"/>
                <w:szCs w:val="18"/>
              </w:rPr>
              <w:t>gender</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6E814C8" w14:textId="77777777" w:rsidR="00B233B7" w:rsidRDefault="00A35302">
            <w:pPr>
              <w:rPr>
                <w:rFonts w:ascii="Verdana" w:hAnsi="Verdana"/>
                <w:sz w:val="18"/>
                <w:szCs w:val="18"/>
              </w:rPr>
            </w:pPr>
            <w:hyperlink r:id="rId24" w:anchor="token" w:tgtFrame="_blank" w:history="1">
              <w:r w:rsidR="00B233B7">
                <w:rPr>
                  <w:rStyle w:val="Hyperlink"/>
                  <w:rFonts w:ascii="Verdana" w:hAnsi="Verdana"/>
                  <w:sz w:val="18"/>
                  <w:szCs w:val="18"/>
                  <w:u w:val="none"/>
                </w:rPr>
                <w:t>token</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722FAC" w14:textId="77777777" w:rsidR="00B233B7" w:rsidRDefault="00B233B7">
            <w:pPr>
              <w:rPr>
                <w:rFonts w:ascii="Verdana" w:hAnsi="Verdana"/>
                <w:sz w:val="18"/>
                <w:szCs w:val="18"/>
              </w:rPr>
            </w:pPr>
          </w:p>
        </w:tc>
      </w:tr>
      <w:tr w:rsidR="00B233B7" w14:paraId="677A4199"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A32D4B9" w14:textId="77777777" w:rsidR="00B233B7" w:rsidRDefault="00B233B7">
            <w:pPr>
              <w:rPr>
                <w:rFonts w:ascii="Verdana" w:hAnsi="Verdana"/>
                <w:sz w:val="18"/>
                <w:szCs w:val="18"/>
              </w:rPr>
            </w:pPr>
            <w:r>
              <w:rPr>
                <w:rFonts w:ascii="Verdana" w:hAnsi="Verdana"/>
                <w:sz w:val="18"/>
                <w:szCs w:val="18"/>
              </w:rPr>
              <w:t>birthdate</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B17923F" w14:textId="77777777" w:rsidR="00B233B7" w:rsidRDefault="00A35302">
            <w:pPr>
              <w:rPr>
                <w:rFonts w:ascii="Verdana" w:hAnsi="Verdana"/>
                <w:sz w:val="18"/>
                <w:szCs w:val="18"/>
              </w:rPr>
            </w:pPr>
            <w:hyperlink r:id="rId25" w:anchor="date" w:tgtFrame="_blank" w:history="1">
              <w:r w:rsidR="00B233B7">
                <w:rPr>
                  <w:rStyle w:val="Hyperlink"/>
                  <w:rFonts w:ascii="Verdana" w:hAnsi="Verdana"/>
                  <w:sz w:val="18"/>
                  <w:szCs w:val="18"/>
                  <w:u w:val="none"/>
                </w:rPr>
                <w:t>date</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52814F" w14:textId="77777777" w:rsidR="00B233B7" w:rsidRDefault="00B233B7" w:rsidP="00B233B7">
            <w:pPr>
              <w:rPr>
                <w:rFonts w:ascii="Verdana" w:hAnsi="Verdana"/>
                <w:sz w:val="18"/>
                <w:szCs w:val="18"/>
              </w:rPr>
            </w:pPr>
            <w:commentRangeStart w:id="49"/>
            <w:r>
              <w:rPr>
                <w:rFonts w:ascii="Verdana" w:hAnsi="Verdana"/>
                <w:sz w:val="18"/>
                <w:szCs w:val="18"/>
              </w:rPr>
              <w:t>Definition</w:t>
            </w:r>
            <w:commentRangeEnd w:id="49"/>
            <w:r w:rsidR="00BF6D01">
              <w:rPr>
                <w:rStyle w:val="CommentReference"/>
              </w:rPr>
              <w:commentReference w:id="49"/>
            </w:r>
            <w:r>
              <w:rPr>
                <w:rFonts w:ascii="Verdana" w:hAnsi="Verdana"/>
                <w:sz w:val="18"/>
                <w:szCs w:val="18"/>
              </w:rPr>
              <w:t xml:space="preserve">: </w:t>
            </w:r>
            <w:commentRangeStart w:id="50"/>
            <w:r>
              <w:rPr>
                <w:rFonts w:ascii="Verdana" w:hAnsi="Verdana"/>
                <w:sz w:val="18"/>
                <w:szCs w:val="18"/>
              </w:rPr>
              <w:t>http://hl7.org.nz/fhir/hpi/SearchParameter/HpiPractitionerBirthdate</w:t>
            </w:r>
            <w:commentRangeEnd w:id="50"/>
            <w:r w:rsidR="00DE2D0E">
              <w:rPr>
                <w:rStyle w:val="CommentReference"/>
              </w:rPr>
              <w:commentReference w:id="50"/>
            </w:r>
          </w:p>
          <w:p w14:paraId="42378871"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Supports a search on practitioner birthdate</w:t>
            </w:r>
          </w:p>
        </w:tc>
      </w:tr>
      <w:tr w:rsidR="00B233B7" w14:paraId="156EF039" w14:textId="77777777" w:rsidTr="00DF2F44">
        <w:tc>
          <w:tcPr>
            <w:tcW w:w="6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336FA9" w14:textId="77777777" w:rsidR="00B233B7" w:rsidRDefault="00B233B7">
            <w:pPr>
              <w:rPr>
                <w:rFonts w:ascii="Verdana" w:hAnsi="Verdana"/>
                <w:sz w:val="18"/>
                <w:szCs w:val="18"/>
              </w:rPr>
            </w:pPr>
            <w:proofErr w:type="spellStart"/>
            <w:r>
              <w:rPr>
                <w:rFonts w:ascii="Verdana" w:hAnsi="Verdana"/>
                <w:sz w:val="18"/>
                <w:szCs w:val="18"/>
              </w:rPr>
              <w:t>ra</w:t>
            </w:r>
            <w:proofErr w:type="spellEnd"/>
            <w:r>
              <w:rPr>
                <w:rFonts w:ascii="Verdana" w:hAnsi="Verdana"/>
                <w:sz w:val="18"/>
                <w:szCs w:val="18"/>
              </w:rPr>
              <w:t>-identifier</w:t>
            </w:r>
          </w:p>
        </w:tc>
        <w:tc>
          <w:tcPr>
            <w:tcW w:w="33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84F8182" w14:textId="77777777" w:rsidR="00B233B7" w:rsidRDefault="00A35302">
            <w:pPr>
              <w:rPr>
                <w:rFonts w:ascii="Verdana" w:hAnsi="Verdana"/>
                <w:sz w:val="18"/>
                <w:szCs w:val="18"/>
              </w:rPr>
            </w:pPr>
            <w:hyperlink r:id="rId26" w:anchor="token" w:tgtFrame="_blank" w:history="1">
              <w:r w:rsidR="00B233B7">
                <w:rPr>
                  <w:rStyle w:val="Hyperlink"/>
                  <w:rFonts w:ascii="Verdana" w:hAnsi="Verdana"/>
                  <w:sz w:val="18"/>
                  <w:szCs w:val="18"/>
                  <w:u w:val="none"/>
                </w:rPr>
                <w:t>token</w:t>
              </w:r>
            </w:hyperlink>
          </w:p>
        </w:tc>
        <w:tc>
          <w:tcPr>
            <w:tcW w:w="40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D282D46" w14:textId="77777777" w:rsidR="00B233B7" w:rsidRDefault="00B233B7" w:rsidP="00B233B7">
            <w:pPr>
              <w:rPr>
                <w:rFonts w:ascii="Verdana" w:hAnsi="Verdana"/>
                <w:sz w:val="18"/>
                <w:szCs w:val="18"/>
              </w:rPr>
            </w:pPr>
            <w:r>
              <w:rPr>
                <w:rFonts w:ascii="Verdana" w:hAnsi="Verdana"/>
                <w:sz w:val="18"/>
                <w:szCs w:val="18"/>
              </w:rPr>
              <w:t xml:space="preserve">Definition: </w:t>
            </w:r>
            <w:commentRangeStart w:id="51"/>
            <w:r>
              <w:rPr>
                <w:rFonts w:ascii="Verdana" w:hAnsi="Verdana"/>
                <w:sz w:val="18"/>
                <w:szCs w:val="18"/>
              </w:rPr>
              <w:t>http://hl7.org.nz/fhir/hpi/SearchParameter/HpiPractitionerRaIdentifier</w:t>
            </w:r>
            <w:commentRangeEnd w:id="51"/>
            <w:r w:rsidR="00D654BB">
              <w:rPr>
                <w:rStyle w:val="CommentReference"/>
              </w:rPr>
              <w:commentReference w:id="51"/>
            </w:r>
          </w:p>
          <w:p w14:paraId="795D901F"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This is a custom search. It queries on the identifier </w:t>
            </w:r>
            <w:proofErr w:type="spellStart"/>
            <w:r>
              <w:rPr>
                <w:rFonts w:ascii="Verdana" w:hAnsi="Verdana"/>
                <w:sz w:val="18"/>
                <w:szCs w:val="18"/>
              </w:rPr>
              <w:t>suplied</w:t>
            </w:r>
            <w:proofErr w:type="spellEnd"/>
            <w:r>
              <w:rPr>
                <w:rFonts w:ascii="Verdana" w:hAnsi="Verdana"/>
                <w:sz w:val="18"/>
                <w:szCs w:val="18"/>
              </w:rPr>
              <w:t xml:space="preserve"> by the </w:t>
            </w:r>
            <w:proofErr w:type="spellStart"/>
            <w:r>
              <w:rPr>
                <w:rFonts w:ascii="Verdana" w:hAnsi="Verdana"/>
                <w:sz w:val="18"/>
                <w:szCs w:val="18"/>
              </w:rPr>
              <w:t>Registartion</w:t>
            </w:r>
            <w:proofErr w:type="spellEnd"/>
            <w:r>
              <w:rPr>
                <w:rFonts w:ascii="Verdana" w:hAnsi="Verdana"/>
                <w:sz w:val="18"/>
                <w:szCs w:val="18"/>
              </w:rPr>
              <w:t xml:space="preserve"> Authority (</w:t>
            </w:r>
            <w:proofErr w:type="spellStart"/>
            <w:r>
              <w:rPr>
                <w:rFonts w:ascii="Verdana" w:hAnsi="Verdana"/>
                <w:sz w:val="18"/>
                <w:szCs w:val="18"/>
              </w:rPr>
              <w:t>Practitioner.qualification.identifier</w:t>
            </w:r>
            <w:proofErr w:type="spellEnd"/>
            <w:r>
              <w:rPr>
                <w:rFonts w:ascii="Verdana" w:hAnsi="Verdana"/>
                <w:sz w:val="18"/>
                <w:szCs w:val="18"/>
              </w:rPr>
              <w:t>)</w:t>
            </w:r>
          </w:p>
        </w:tc>
      </w:tr>
    </w:tbl>
    <w:p w14:paraId="5C027107" w14:textId="77777777" w:rsidR="00B233B7" w:rsidRDefault="00B233B7" w:rsidP="00B233B7">
      <w:pPr>
        <w:pStyle w:val="Heading3"/>
        <w:shd w:val="clear" w:color="auto" w:fill="FFFFFF"/>
        <w:spacing w:before="0" w:beforeAutospacing="0" w:after="96" w:afterAutospacing="0" w:line="240" w:lineRule="atLeast"/>
        <w:rPr>
          <w:rFonts w:ascii="Helvetica" w:hAnsi="Helvetica" w:cs="Helvetica"/>
          <w:b w:val="0"/>
          <w:bCs w:val="0"/>
          <w:color w:val="000000"/>
          <w:sz w:val="29"/>
          <w:szCs w:val="29"/>
        </w:rPr>
      </w:pPr>
      <w:bookmarkStart w:id="52" w:name="PractitionerRole"/>
      <w:bookmarkStart w:id="53" w:name="_Toc84443088"/>
      <w:bookmarkEnd w:id="52"/>
      <w:proofErr w:type="spellStart"/>
      <w:r>
        <w:rPr>
          <w:rFonts w:ascii="Helvetica" w:hAnsi="Helvetica" w:cs="Helvetica"/>
          <w:b w:val="0"/>
          <w:bCs w:val="0"/>
          <w:color w:val="000000"/>
          <w:sz w:val="29"/>
          <w:szCs w:val="29"/>
        </w:rPr>
        <w:t>PractitionerRole</w:t>
      </w:r>
      <w:bookmarkEnd w:id="53"/>
      <w:proofErr w:type="spellEnd"/>
    </w:p>
    <w:p w14:paraId="64B70DD4" w14:textId="77777777" w:rsidR="00B233B7" w:rsidRDefault="00B233B7" w:rsidP="00B233B7">
      <w:pPr>
        <w:pStyle w:val="NormalWeb"/>
        <w:shd w:val="clear" w:color="auto" w:fill="FFFFFF"/>
        <w:spacing w:before="0" w:beforeAutospacing="0" w:after="150" w:afterAutospacing="0" w:line="336" w:lineRule="atLeast"/>
        <w:rPr>
          <w:rFonts w:ascii="Verdana" w:hAnsi="Verdana" w:cs="Helvetica"/>
          <w:color w:val="333333"/>
          <w:sz w:val="18"/>
          <w:szCs w:val="18"/>
        </w:rPr>
      </w:pPr>
      <w:proofErr w:type="spellStart"/>
      <w:r>
        <w:rPr>
          <w:rFonts w:ascii="Verdana" w:hAnsi="Verdana" w:cs="Helvetica"/>
          <w:color w:val="333333"/>
          <w:sz w:val="18"/>
          <w:szCs w:val="18"/>
        </w:rPr>
        <w:t>PractitionerRole</w:t>
      </w:r>
      <w:proofErr w:type="spellEnd"/>
      <w:r>
        <w:rPr>
          <w:rFonts w:ascii="Verdana" w:hAnsi="Verdana" w:cs="Helvetica"/>
          <w:color w:val="333333"/>
          <w:sz w:val="18"/>
          <w:szCs w:val="18"/>
        </w:rPr>
        <w:t xml:space="preserve"> query</w:t>
      </w:r>
    </w:p>
    <w:p w14:paraId="5D9A7A9F"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br/>
      </w:r>
      <w:r>
        <w:rPr>
          <w:rStyle w:val="Strong"/>
          <w:rFonts w:ascii="Helvetica" w:hAnsi="Helvetica" w:cs="Helvetica"/>
          <w:color w:val="333333"/>
          <w:sz w:val="21"/>
          <w:szCs w:val="21"/>
        </w:rPr>
        <w:t>Interactions</w:t>
      </w:r>
    </w:p>
    <w:tbl>
      <w:tblPr>
        <w:tblW w:w="1028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8"/>
        <w:gridCol w:w="9065"/>
      </w:tblGrid>
      <w:tr w:rsidR="00B233B7" w14:paraId="66A668F6"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A5F023A" w14:textId="77777777" w:rsidR="00B233B7" w:rsidRDefault="00B233B7">
            <w:pPr>
              <w:spacing w:after="150"/>
              <w:rPr>
                <w:rFonts w:ascii="Verdana" w:hAnsi="Verdana" w:cs="Times New Roman"/>
                <w:b/>
                <w:bCs/>
                <w:sz w:val="18"/>
                <w:szCs w:val="18"/>
              </w:rPr>
            </w:pPr>
            <w:r>
              <w:rPr>
                <w:rFonts w:ascii="Verdana" w:hAnsi="Verdana"/>
                <w:b/>
                <w:bCs/>
                <w:sz w:val="18"/>
                <w:szCs w:val="18"/>
              </w:rPr>
              <w:t>Code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E52416"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75AAD44C"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1580B5" w14:textId="77777777" w:rsidR="00B233B7" w:rsidRDefault="00B233B7">
            <w:pPr>
              <w:spacing w:after="150"/>
              <w:rPr>
                <w:rFonts w:ascii="Verdana" w:hAnsi="Verdana"/>
                <w:sz w:val="18"/>
                <w:szCs w:val="18"/>
              </w:rPr>
            </w:pPr>
            <w:r>
              <w:rPr>
                <w:rFonts w:ascii="Verdana" w:hAnsi="Verdana"/>
                <w:sz w:val="18"/>
                <w:szCs w:val="18"/>
              </w:rPr>
              <w:t>read</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F76356"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Used to retrieve a </w:t>
            </w:r>
            <w:proofErr w:type="spellStart"/>
            <w:r>
              <w:rPr>
                <w:rFonts w:ascii="Verdana" w:hAnsi="Verdana"/>
                <w:sz w:val="18"/>
                <w:szCs w:val="18"/>
              </w:rPr>
              <w:t>PractitionerRole</w:t>
            </w:r>
            <w:proofErr w:type="spellEnd"/>
            <w:r>
              <w:rPr>
                <w:rFonts w:ascii="Verdana" w:hAnsi="Verdana"/>
                <w:sz w:val="18"/>
                <w:szCs w:val="18"/>
              </w:rPr>
              <w:t xml:space="preserve"> resource by Id.</w:t>
            </w:r>
          </w:p>
        </w:tc>
      </w:tr>
      <w:tr w:rsidR="00B233B7" w14:paraId="72B0DF32"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59F63B1" w14:textId="77777777" w:rsidR="00B233B7" w:rsidRDefault="00B233B7">
            <w:pPr>
              <w:rPr>
                <w:rFonts w:ascii="Verdana" w:hAnsi="Verdana"/>
                <w:sz w:val="18"/>
                <w:szCs w:val="18"/>
              </w:rPr>
            </w:pPr>
            <w:r>
              <w:rPr>
                <w:rFonts w:ascii="Verdana" w:hAnsi="Verdana"/>
                <w:sz w:val="18"/>
                <w:szCs w:val="18"/>
              </w:rPr>
              <w:t>search-type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C04F59" w14:textId="77777777" w:rsidR="00B233B7" w:rsidRDefault="00B233B7">
            <w:pPr>
              <w:rPr>
                <w:rFonts w:ascii="Verdana" w:hAnsi="Verdana"/>
                <w:sz w:val="18"/>
                <w:szCs w:val="18"/>
              </w:rPr>
            </w:pPr>
            <w:r>
              <w:rPr>
                <w:rFonts w:ascii="Verdana" w:hAnsi="Verdana"/>
                <w:sz w:val="18"/>
                <w:szCs w:val="18"/>
              </w:rPr>
              <w:t>Queries against the resource type. Will return a Bundle (even if there are no matching resources).</w:t>
            </w:r>
          </w:p>
        </w:tc>
      </w:tr>
      <w:tr w:rsidR="00B233B7" w14:paraId="63965095"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66F8784" w14:textId="77777777" w:rsidR="00B233B7" w:rsidRDefault="00B233B7">
            <w:pPr>
              <w:rPr>
                <w:rFonts w:ascii="Verdana" w:hAnsi="Verdana"/>
                <w:sz w:val="18"/>
                <w:szCs w:val="18"/>
              </w:rPr>
            </w:pPr>
            <w:r>
              <w:rPr>
                <w:rFonts w:ascii="Verdana" w:hAnsi="Verdana"/>
                <w:sz w:val="18"/>
                <w:szCs w:val="18"/>
              </w:rPr>
              <w:t>create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FAE7A49"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Create a new </w:t>
            </w:r>
            <w:proofErr w:type="spellStart"/>
            <w:r>
              <w:rPr>
                <w:rFonts w:ascii="Verdana" w:hAnsi="Verdana"/>
                <w:sz w:val="18"/>
                <w:szCs w:val="18"/>
              </w:rPr>
              <w:t>PractitionerRole</w:t>
            </w:r>
            <w:proofErr w:type="spellEnd"/>
          </w:p>
        </w:tc>
      </w:tr>
      <w:tr w:rsidR="00B233B7" w14:paraId="38DE06BA"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9E4CF5" w14:textId="77777777" w:rsidR="00B233B7" w:rsidRDefault="00B233B7">
            <w:pPr>
              <w:rPr>
                <w:rFonts w:ascii="Verdana" w:hAnsi="Verdana"/>
                <w:sz w:val="18"/>
                <w:szCs w:val="18"/>
              </w:rPr>
            </w:pPr>
            <w:r>
              <w:rPr>
                <w:rFonts w:ascii="Verdana" w:hAnsi="Verdana"/>
                <w:sz w:val="18"/>
                <w:szCs w:val="18"/>
              </w:rPr>
              <w:t>update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FB0AE7"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Update an existing </w:t>
            </w:r>
            <w:proofErr w:type="spellStart"/>
            <w:r>
              <w:rPr>
                <w:rFonts w:ascii="Verdana" w:hAnsi="Verdana"/>
                <w:sz w:val="18"/>
                <w:szCs w:val="18"/>
              </w:rPr>
              <w:t>PractitionerRole</w:t>
            </w:r>
            <w:proofErr w:type="spellEnd"/>
          </w:p>
        </w:tc>
      </w:tr>
    </w:tbl>
    <w:p w14:paraId="38B4D9FF" w14:textId="77777777" w:rsidR="00B233B7" w:rsidRDefault="00B233B7" w:rsidP="00B233B7">
      <w:p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Search Parameters</w:t>
      </w:r>
    </w:p>
    <w:tbl>
      <w:tblPr>
        <w:tblW w:w="93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6"/>
        <w:gridCol w:w="1004"/>
        <w:gridCol w:w="7047"/>
      </w:tblGrid>
      <w:tr w:rsidR="00B233B7" w14:paraId="0C49E360"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D1BEFF8" w14:textId="77777777" w:rsidR="00B233B7" w:rsidRDefault="00B233B7">
            <w:pPr>
              <w:spacing w:after="150"/>
              <w:rPr>
                <w:rFonts w:ascii="Verdana" w:hAnsi="Verdana" w:cs="Times New Roman"/>
                <w:b/>
                <w:bCs/>
                <w:sz w:val="18"/>
                <w:szCs w:val="18"/>
              </w:rPr>
            </w:pPr>
            <w:r>
              <w:rPr>
                <w:rFonts w:ascii="Verdana" w:hAnsi="Verdana"/>
                <w:b/>
                <w:bCs/>
                <w:sz w:val="18"/>
                <w:szCs w:val="18"/>
              </w:rPr>
              <w:t>Name</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D1B8E4" w14:textId="77777777" w:rsidR="00B233B7" w:rsidRDefault="00B233B7">
            <w:pPr>
              <w:spacing w:after="150"/>
              <w:rPr>
                <w:rFonts w:ascii="Verdana" w:hAnsi="Verdana"/>
                <w:b/>
                <w:bCs/>
                <w:sz w:val="18"/>
                <w:szCs w:val="18"/>
              </w:rPr>
            </w:pPr>
            <w:r>
              <w:rPr>
                <w:rFonts w:ascii="Verdana" w:hAnsi="Verdana"/>
                <w:b/>
                <w:bCs/>
                <w:sz w:val="18"/>
                <w:szCs w:val="18"/>
              </w:rPr>
              <w:t>Type</w:t>
            </w:r>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FAEB45C"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5C9D37A6"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9A484F6" w14:textId="77777777" w:rsidR="00B233B7" w:rsidRDefault="00B233B7">
            <w:pPr>
              <w:spacing w:after="150"/>
              <w:rPr>
                <w:rFonts w:ascii="Verdana" w:hAnsi="Verdana"/>
                <w:sz w:val="18"/>
                <w:szCs w:val="18"/>
              </w:rPr>
            </w:pPr>
            <w:r>
              <w:rPr>
                <w:rFonts w:ascii="Verdana" w:hAnsi="Verdana"/>
                <w:sz w:val="18"/>
                <w:szCs w:val="18"/>
              </w:rPr>
              <w:t>practitioner</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8D95DB" w14:textId="77777777" w:rsidR="00B233B7" w:rsidRDefault="00A35302">
            <w:pPr>
              <w:spacing w:after="150"/>
              <w:rPr>
                <w:rFonts w:ascii="Verdana" w:hAnsi="Verdana"/>
                <w:sz w:val="18"/>
                <w:szCs w:val="18"/>
              </w:rPr>
            </w:pPr>
            <w:hyperlink r:id="rId27" w:anchor="reference" w:tgtFrame="_blank" w:history="1">
              <w:r w:rsidR="00B233B7">
                <w:rPr>
                  <w:rStyle w:val="Hyperlink"/>
                  <w:rFonts w:ascii="Verdana" w:hAnsi="Verdana"/>
                  <w:sz w:val="18"/>
                  <w:szCs w:val="18"/>
                  <w:u w:val="none"/>
                </w:rPr>
                <w:t>reference</w:t>
              </w:r>
            </w:hyperlink>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BAA6C8"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Given a </w:t>
            </w:r>
            <w:proofErr w:type="spellStart"/>
            <w:r>
              <w:rPr>
                <w:rFonts w:ascii="Verdana" w:hAnsi="Verdana"/>
                <w:sz w:val="18"/>
                <w:szCs w:val="18"/>
              </w:rPr>
              <w:t>Practitoner</w:t>
            </w:r>
            <w:proofErr w:type="spellEnd"/>
            <w:r>
              <w:rPr>
                <w:rFonts w:ascii="Verdana" w:hAnsi="Verdana"/>
                <w:sz w:val="18"/>
                <w:szCs w:val="18"/>
              </w:rPr>
              <w:t xml:space="preserve"> id, returns the </w:t>
            </w:r>
            <w:proofErr w:type="spellStart"/>
            <w:r>
              <w:rPr>
                <w:rFonts w:ascii="Verdana" w:hAnsi="Verdana"/>
                <w:sz w:val="18"/>
                <w:szCs w:val="18"/>
              </w:rPr>
              <w:t>PractitonerRoles</w:t>
            </w:r>
            <w:proofErr w:type="spellEnd"/>
            <w:r>
              <w:rPr>
                <w:rFonts w:ascii="Verdana" w:hAnsi="Verdana"/>
                <w:sz w:val="18"/>
                <w:szCs w:val="18"/>
              </w:rPr>
              <w:t xml:space="preserve"> associated with that id</w:t>
            </w:r>
          </w:p>
        </w:tc>
      </w:tr>
      <w:tr w:rsidR="00B233B7" w14:paraId="2C32E467"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66CB1DA" w14:textId="77777777" w:rsidR="00B233B7" w:rsidRDefault="00B233B7">
            <w:pPr>
              <w:rPr>
                <w:rFonts w:ascii="Verdana" w:hAnsi="Verdana"/>
                <w:sz w:val="18"/>
                <w:szCs w:val="18"/>
              </w:rPr>
            </w:pPr>
            <w:r>
              <w:rPr>
                <w:rFonts w:ascii="Verdana" w:hAnsi="Verdana"/>
                <w:sz w:val="18"/>
                <w:szCs w:val="18"/>
              </w:rPr>
              <w:t>organization</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2EFA3CD" w14:textId="77777777" w:rsidR="00B233B7" w:rsidRDefault="00A35302">
            <w:pPr>
              <w:rPr>
                <w:rFonts w:ascii="Verdana" w:hAnsi="Verdana"/>
                <w:sz w:val="18"/>
                <w:szCs w:val="18"/>
              </w:rPr>
            </w:pPr>
            <w:hyperlink r:id="rId28" w:anchor="reference" w:tgtFrame="_blank" w:history="1">
              <w:r w:rsidR="00B233B7">
                <w:rPr>
                  <w:rStyle w:val="Hyperlink"/>
                  <w:rFonts w:ascii="Verdana" w:hAnsi="Verdana"/>
                  <w:sz w:val="18"/>
                  <w:szCs w:val="18"/>
                  <w:u w:val="none"/>
                </w:rPr>
                <w:t>reference</w:t>
              </w:r>
            </w:hyperlink>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6BE4BD"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Given </w:t>
            </w:r>
            <w:proofErr w:type="spellStart"/>
            <w:r>
              <w:rPr>
                <w:rFonts w:ascii="Verdana" w:hAnsi="Verdana"/>
                <w:sz w:val="18"/>
                <w:szCs w:val="18"/>
              </w:rPr>
              <w:t>a</w:t>
            </w:r>
            <w:proofErr w:type="spellEnd"/>
            <w:r>
              <w:rPr>
                <w:rFonts w:ascii="Verdana" w:hAnsi="Verdana"/>
                <w:sz w:val="18"/>
                <w:szCs w:val="18"/>
              </w:rPr>
              <w:t xml:space="preserve"> Organization id, returns the </w:t>
            </w:r>
            <w:proofErr w:type="spellStart"/>
            <w:r>
              <w:rPr>
                <w:rFonts w:ascii="Verdana" w:hAnsi="Verdana"/>
                <w:sz w:val="18"/>
                <w:szCs w:val="18"/>
              </w:rPr>
              <w:t>PractitonerRoles</w:t>
            </w:r>
            <w:proofErr w:type="spellEnd"/>
            <w:r>
              <w:rPr>
                <w:rFonts w:ascii="Verdana" w:hAnsi="Verdana"/>
                <w:sz w:val="18"/>
                <w:szCs w:val="18"/>
              </w:rPr>
              <w:t xml:space="preserve"> associated with that id</w:t>
            </w:r>
          </w:p>
        </w:tc>
      </w:tr>
      <w:tr w:rsidR="00B233B7" w14:paraId="558FBBD3"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77110AB" w14:textId="77777777" w:rsidR="00B233B7" w:rsidRDefault="00B233B7">
            <w:pPr>
              <w:rPr>
                <w:rFonts w:ascii="Verdana" w:hAnsi="Verdana"/>
                <w:sz w:val="18"/>
                <w:szCs w:val="18"/>
              </w:rPr>
            </w:pPr>
            <w:r>
              <w:rPr>
                <w:rFonts w:ascii="Verdana" w:hAnsi="Verdana"/>
                <w:sz w:val="18"/>
                <w:szCs w:val="18"/>
              </w:rPr>
              <w:t>location</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995461" w14:textId="77777777" w:rsidR="00B233B7" w:rsidRDefault="00A35302">
            <w:pPr>
              <w:rPr>
                <w:rFonts w:ascii="Verdana" w:hAnsi="Verdana"/>
                <w:sz w:val="18"/>
                <w:szCs w:val="18"/>
              </w:rPr>
            </w:pPr>
            <w:hyperlink r:id="rId29" w:anchor="token" w:tgtFrame="_blank" w:history="1">
              <w:r w:rsidR="00B233B7">
                <w:rPr>
                  <w:rStyle w:val="Hyperlink"/>
                  <w:rFonts w:ascii="Verdana" w:hAnsi="Verdana"/>
                  <w:sz w:val="18"/>
                  <w:szCs w:val="18"/>
                  <w:u w:val="none"/>
                </w:rPr>
                <w:t>token</w:t>
              </w:r>
            </w:hyperlink>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046C211"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Given a Location id, returns the </w:t>
            </w:r>
            <w:proofErr w:type="spellStart"/>
            <w:r>
              <w:rPr>
                <w:rFonts w:ascii="Verdana" w:hAnsi="Verdana"/>
                <w:sz w:val="18"/>
                <w:szCs w:val="18"/>
              </w:rPr>
              <w:t>PractitonerRoles</w:t>
            </w:r>
            <w:proofErr w:type="spellEnd"/>
            <w:r>
              <w:rPr>
                <w:rFonts w:ascii="Verdana" w:hAnsi="Verdana"/>
                <w:sz w:val="18"/>
                <w:szCs w:val="18"/>
              </w:rPr>
              <w:t xml:space="preserve"> associated with that id</w:t>
            </w:r>
          </w:p>
        </w:tc>
      </w:tr>
      <w:tr w:rsidR="00B233B7" w14:paraId="3EF576BD"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6256998" w14:textId="77777777" w:rsidR="00B233B7" w:rsidRDefault="00B233B7">
            <w:pPr>
              <w:rPr>
                <w:rFonts w:ascii="Verdana" w:hAnsi="Verdana"/>
                <w:sz w:val="18"/>
                <w:szCs w:val="18"/>
              </w:rPr>
            </w:pPr>
            <w:r>
              <w:rPr>
                <w:rFonts w:ascii="Verdana" w:hAnsi="Verdana"/>
                <w:sz w:val="18"/>
                <w:szCs w:val="18"/>
              </w:rPr>
              <w:t>identifier</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4509AD2" w14:textId="77777777" w:rsidR="00B233B7" w:rsidRDefault="00A35302">
            <w:pPr>
              <w:rPr>
                <w:rFonts w:ascii="Verdana" w:hAnsi="Verdana"/>
                <w:sz w:val="18"/>
                <w:szCs w:val="18"/>
              </w:rPr>
            </w:pPr>
            <w:hyperlink r:id="rId30" w:anchor="token" w:tgtFrame="_blank" w:history="1">
              <w:r w:rsidR="00B233B7">
                <w:rPr>
                  <w:rStyle w:val="Hyperlink"/>
                  <w:rFonts w:ascii="Verdana" w:hAnsi="Verdana"/>
                  <w:sz w:val="18"/>
                  <w:szCs w:val="18"/>
                  <w:u w:val="none"/>
                </w:rPr>
                <w:t>token</w:t>
              </w:r>
            </w:hyperlink>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5069BF" w14:textId="755EB635" w:rsidR="00B233B7" w:rsidRDefault="00B233B7">
            <w:pPr>
              <w:pStyle w:val="NormalWeb"/>
              <w:spacing w:before="0" w:beforeAutospacing="0" w:after="150" w:afterAutospacing="0" w:line="336" w:lineRule="atLeast"/>
              <w:rPr>
                <w:rFonts w:ascii="Verdana" w:hAnsi="Verdana"/>
                <w:sz w:val="18"/>
                <w:szCs w:val="18"/>
              </w:rPr>
            </w:pPr>
            <w:commentRangeStart w:id="54"/>
            <w:r>
              <w:rPr>
                <w:rFonts w:ascii="Verdana" w:hAnsi="Verdana"/>
                <w:sz w:val="18"/>
                <w:szCs w:val="18"/>
              </w:rPr>
              <w:t xml:space="preserve">Returns </w:t>
            </w:r>
            <w:proofErr w:type="spellStart"/>
            <w:r>
              <w:rPr>
                <w:rFonts w:ascii="Verdana" w:hAnsi="Verdana"/>
                <w:sz w:val="18"/>
                <w:szCs w:val="18"/>
              </w:rPr>
              <w:t>PractitionerRoles</w:t>
            </w:r>
            <w:proofErr w:type="spellEnd"/>
            <w:r>
              <w:rPr>
                <w:rFonts w:ascii="Verdana" w:hAnsi="Verdana"/>
                <w:sz w:val="18"/>
                <w:szCs w:val="18"/>
              </w:rPr>
              <w:t xml:space="preserve"> based on </w:t>
            </w:r>
            <w:commentRangeStart w:id="55"/>
            <w:r>
              <w:rPr>
                <w:rFonts w:ascii="Verdana" w:hAnsi="Verdana"/>
                <w:sz w:val="18"/>
                <w:szCs w:val="18"/>
              </w:rPr>
              <w:t>identifier</w:t>
            </w:r>
            <w:commentRangeEnd w:id="54"/>
            <w:r w:rsidR="00E1442A">
              <w:rPr>
                <w:rStyle w:val="CommentReference"/>
                <w:rFonts w:asciiTheme="minorHAnsi" w:eastAsiaTheme="minorHAnsi" w:hAnsiTheme="minorHAnsi" w:cstheme="minorBidi"/>
                <w:lang w:eastAsia="en-US"/>
              </w:rPr>
              <w:commentReference w:id="54"/>
            </w:r>
            <w:commentRangeEnd w:id="55"/>
            <w:r w:rsidR="00BF6D01">
              <w:rPr>
                <w:rStyle w:val="CommentReference"/>
                <w:rFonts w:asciiTheme="minorHAnsi" w:eastAsiaTheme="minorHAnsi" w:hAnsiTheme="minorHAnsi" w:cstheme="minorBidi"/>
                <w:lang w:eastAsia="en-US"/>
              </w:rPr>
              <w:commentReference w:id="55"/>
            </w:r>
          </w:p>
        </w:tc>
      </w:tr>
      <w:tr w:rsidR="00B233B7" w14:paraId="47197306"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D90CE6" w14:textId="77777777" w:rsidR="00B233B7" w:rsidRDefault="00B233B7">
            <w:pPr>
              <w:rPr>
                <w:rFonts w:ascii="Verdana" w:hAnsi="Verdana"/>
                <w:sz w:val="18"/>
                <w:szCs w:val="18"/>
              </w:rPr>
            </w:pPr>
            <w:r>
              <w:rPr>
                <w:rFonts w:ascii="Verdana" w:hAnsi="Verdana"/>
                <w:sz w:val="18"/>
                <w:szCs w:val="18"/>
              </w:rPr>
              <w:lastRenderedPageBreak/>
              <w:t>role</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D0B509" w14:textId="77777777" w:rsidR="00B233B7" w:rsidRDefault="00A35302">
            <w:pPr>
              <w:rPr>
                <w:rFonts w:ascii="Verdana" w:hAnsi="Verdana"/>
                <w:sz w:val="18"/>
                <w:szCs w:val="18"/>
              </w:rPr>
            </w:pPr>
            <w:hyperlink r:id="rId31" w:anchor="token" w:tgtFrame="_blank" w:history="1">
              <w:r w:rsidR="00B233B7">
                <w:rPr>
                  <w:rStyle w:val="Hyperlink"/>
                  <w:rFonts w:ascii="Verdana" w:hAnsi="Verdana"/>
                  <w:sz w:val="18"/>
                  <w:szCs w:val="18"/>
                  <w:u w:val="none"/>
                </w:rPr>
                <w:t>token</w:t>
              </w:r>
            </w:hyperlink>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FBE002C"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Returns </w:t>
            </w:r>
            <w:proofErr w:type="spellStart"/>
            <w:r>
              <w:rPr>
                <w:rFonts w:ascii="Verdana" w:hAnsi="Verdana"/>
                <w:sz w:val="18"/>
                <w:szCs w:val="18"/>
              </w:rPr>
              <w:t>PractitionerRoles</w:t>
            </w:r>
            <w:proofErr w:type="spellEnd"/>
            <w:r>
              <w:rPr>
                <w:rFonts w:ascii="Verdana" w:hAnsi="Verdana"/>
                <w:sz w:val="18"/>
                <w:szCs w:val="18"/>
              </w:rPr>
              <w:t xml:space="preserve"> based on role</w:t>
            </w:r>
          </w:p>
        </w:tc>
      </w:tr>
      <w:tr w:rsidR="00B233B7" w14:paraId="3ED396DD" w14:textId="77777777" w:rsidTr="00DF2F44">
        <w:tc>
          <w:tcPr>
            <w:tcW w:w="67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65E7B42" w14:textId="77777777" w:rsidR="00B233B7" w:rsidRDefault="00B233B7">
            <w:pPr>
              <w:rPr>
                <w:rFonts w:ascii="Verdana" w:hAnsi="Verdana"/>
                <w:sz w:val="18"/>
                <w:szCs w:val="18"/>
              </w:rPr>
            </w:pPr>
            <w:r>
              <w:rPr>
                <w:rFonts w:ascii="Verdana" w:hAnsi="Verdana"/>
                <w:sz w:val="18"/>
                <w:szCs w:val="18"/>
              </w:rPr>
              <w:t>active</w:t>
            </w:r>
          </w:p>
        </w:tc>
        <w:tc>
          <w:tcPr>
            <w:tcW w:w="53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AB50CA" w14:textId="77777777" w:rsidR="00B233B7" w:rsidRDefault="00A35302">
            <w:pPr>
              <w:rPr>
                <w:rFonts w:ascii="Verdana" w:hAnsi="Verdana"/>
                <w:sz w:val="18"/>
                <w:szCs w:val="18"/>
              </w:rPr>
            </w:pPr>
            <w:hyperlink r:id="rId32" w:anchor="token" w:tgtFrame="_blank" w:history="1">
              <w:r w:rsidR="00B233B7">
                <w:rPr>
                  <w:rStyle w:val="Hyperlink"/>
                  <w:rFonts w:ascii="Verdana" w:hAnsi="Verdana"/>
                  <w:sz w:val="18"/>
                  <w:szCs w:val="18"/>
                  <w:u w:val="none"/>
                </w:rPr>
                <w:t>token</w:t>
              </w:r>
            </w:hyperlink>
          </w:p>
        </w:tc>
        <w:tc>
          <w:tcPr>
            <w:tcW w:w="37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474FF8"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To enable exclusion of inactive </w:t>
            </w:r>
            <w:proofErr w:type="spellStart"/>
            <w:r>
              <w:rPr>
                <w:rFonts w:ascii="Verdana" w:hAnsi="Verdana"/>
                <w:sz w:val="18"/>
                <w:szCs w:val="18"/>
              </w:rPr>
              <w:t>PractitionerRoles</w:t>
            </w:r>
            <w:proofErr w:type="spellEnd"/>
          </w:p>
        </w:tc>
      </w:tr>
    </w:tbl>
    <w:p w14:paraId="564F77D9" w14:textId="77777777" w:rsidR="00B233B7" w:rsidRDefault="00B233B7" w:rsidP="00B233B7">
      <w:p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Search includes</w:t>
      </w:r>
    </w:p>
    <w:tbl>
      <w:tblPr>
        <w:tblW w:w="12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6"/>
      </w:tblGrid>
      <w:tr w:rsidR="00B233B7" w14:paraId="6EA16F7B" w14:textId="77777777" w:rsidTr="00DF2F44">
        <w:tc>
          <w:tcPr>
            <w:tcW w:w="50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B59853" w14:textId="77777777" w:rsidR="00B233B7" w:rsidRDefault="00B233B7">
            <w:pPr>
              <w:spacing w:after="150"/>
              <w:rPr>
                <w:rFonts w:ascii="Verdana" w:hAnsi="Verdana" w:cs="Times New Roman"/>
                <w:b/>
                <w:bCs/>
                <w:sz w:val="18"/>
                <w:szCs w:val="18"/>
              </w:rPr>
            </w:pPr>
            <w:r>
              <w:rPr>
                <w:rFonts w:ascii="Verdana" w:hAnsi="Verdana"/>
                <w:b/>
                <w:bCs/>
                <w:sz w:val="18"/>
                <w:szCs w:val="18"/>
              </w:rPr>
              <w:t>Name</w:t>
            </w:r>
          </w:p>
        </w:tc>
      </w:tr>
      <w:tr w:rsidR="00B233B7" w14:paraId="7C2DF862" w14:textId="77777777" w:rsidTr="00DF2F44">
        <w:tc>
          <w:tcPr>
            <w:tcW w:w="50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3EBEE4" w14:textId="77777777" w:rsidR="00B233B7" w:rsidRDefault="00B233B7">
            <w:pPr>
              <w:spacing w:after="150"/>
              <w:rPr>
                <w:rFonts w:ascii="Verdana" w:hAnsi="Verdana"/>
                <w:sz w:val="18"/>
                <w:szCs w:val="18"/>
              </w:rPr>
            </w:pPr>
            <w:r>
              <w:rPr>
                <w:rFonts w:ascii="Verdana" w:hAnsi="Verdana"/>
                <w:sz w:val="18"/>
                <w:szCs w:val="18"/>
              </w:rPr>
              <w:t>practitioner</w:t>
            </w:r>
          </w:p>
        </w:tc>
      </w:tr>
      <w:tr w:rsidR="00B233B7" w14:paraId="05533EF8" w14:textId="77777777" w:rsidTr="00DF2F44">
        <w:tc>
          <w:tcPr>
            <w:tcW w:w="50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A9EB35A" w14:textId="77777777" w:rsidR="00B233B7" w:rsidRDefault="00B233B7">
            <w:pPr>
              <w:spacing w:after="150"/>
              <w:rPr>
                <w:rFonts w:ascii="Verdana" w:hAnsi="Verdana"/>
                <w:sz w:val="18"/>
                <w:szCs w:val="18"/>
              </w:rPr>
            </w:pPr>
            <w:r>
              <w:rPr>
                <w:rFonts w:ascii="Verdana" w:hAnsi="Verdana"/>
                <w:sz w:val="18"/>
                <w:szCs w:val="18"/>
              </w:rPr>
              <w:t>organization</w:t>
            </w:r>
          </w:p>
        </w:tc>
      </w:tr>
      <w:tr w:rsidR="00B233B7" w14:paraId="46555F0D" w14:textId="77777777" w:rsidTr="00DF2F44">
        <w:tc>
          <w:tcPr>
            <w:tcW w:w="500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5A35734" w14:textId="77777777" w:rsidR="00B233B7" w:rsidRDefault="00B233B7">
            <w:pPr>
              <w:spacing w:after="150"/>
              <w:rPr>
                <w:rFonts w:ascii="Verdana" w:hAnsi="Verdana"/>
                <w:sz w:val="18"/>
                <w:szCs w:val="18"/>
              </w:rPr>
            </w:pPr>
            <w:r>
              <w:rPr>
                <w:rFonts w:ascii="Verdana" w:hAnsi="Verdana"/>
                <w:sz w:val="18"/>
                <w:szCs w:val="18"/>
              </w:rPr>
              <w:t>location</w:t>
            </w:r>
          </w:p>
        </w:tc>
      </w:tr>
    </w:tbl>
    <w:p w14:paraId="542C448C" w14:textId="77777777" w:rsidR="00B233B7" w:rsidRDefault="00B233B7" w:rsidP="00B233B7">
      <w:pPr>
        <w:shd w:val="clear" w:color="auto" w:fill="FFFFFF"/>
        <w:spacing w:after="0"/>
        <w:rPr>
          <w:rFonts w:ascii="Helvetica" w:hAnsi="Helvetica" w:cs="Helvetica"/>
          <w:color w:val="333333"/>
          <w:sz w:val="21"/>
          <w:szCs w:val="21"/>
        </w:rPr>
      </w:pPr>
      <w:r>
        <w:rPr>
          <w:rStyle w:val="Emphasis"/>
          <w:rFonts w:ascii="Helvetica" w:hAnsi="Helvetica" w:cs="Helvetica"/>
          <w:color w:val="333333"/>
          <w:sz w:val="21"/>
          <w:szCs w:val="21"/>
        </w:rPr>
        <w:t>These are the _include parameters that are supported on searches</w:t>
      </w:r>
      <w:r>
        <w:rPr>
          <w:rFonts w:ascii="Helvetica" w:hAnsi="Helvetica" w:cs="Helvetica"/>
          <w:color w:val="333333"/>
          <w:sz w:val="21"/>
          <w:szCs w:val="21"/>
        </w:rPr>
        <w:br/>
      </w:r>
      <w:r>
        <w:rPr>
          <w:rFonts w:ascii="Helvetica" w:hAnsi="Helvetica" w:cs="Helvetica"/>
          <w:color w:val="333333"/>
          <w:sz w:val="21"/>
          <w:szCs w:val="21"/>
        </w:rPr>
        <w:br/>
      </w:r>
      <w:bookmarkStart w:id="56" w:name="Organization"/>
      <w:bookmarkEnd w:id="56"/>
    </w:p>
    <w:p w14:paraId="414E8BFF" w14:textId="77777777" w:rsidR="00B233B7" w:rsidRDefault="00B233B7" w:rsidP="00B233B7">
      <w:pPr>
        <w:pStyle w:val="Heading3"/>
        <w:shd w:val="clear" w:color="auto" w:fill="FFFFFF"/>
        <w:spacing w:before="0" w:beforeAutospacing="0" w:after="96" w:afterAutospacing="0" w:line="240" w:lineRule="atLeast"/>
        <w:rPr>
          <w:rFonts w:ascii="Helvetica" w:hAnsi="Helvetica" w:cs="Helvetica"/>
          <w:b w:val="0"/>
          <w:bCs w:val="0"/>
          <w:color w:val="000000"/>
          <w:sz w:val="29"/>
          <w:szCs w:val="29"/>
        </w:rPr>
      </w:pPr>
      <w:bookmarkStart w:id="57" w:name="_Toc84443089"/>
      <w:r>
        <w:rPr>
          <w:rFonts w:ascii="Helvetica" w:hAnsi="Helvetica" w:cs="Helvetica"/>
          <w:b w:val="0"/>
          <w:bCs w:val="0"/>
          <w:color w:val="000000"/>
          <w:sz w:val="29"/>
          <w:szCs w:val="29"/>
        </w:rPr>
        <w:t>Organization</w:t>
      </w:r>
      <w:bookmarkEnd w:id="57"/>
    </w:p>
    <w:p w14:paraId="7D5D8701" w14:textId="77777777" w:rsidR="00B233B7" w:rsidRDefault="00B233B7" w:rsidP="00B233B7">
      <w:pPr>
        <w:pStyle w:val="NormalWeb"/>
        <w:shd w:val="clear" w:color="auto" w:fill="FFFFFF"/>
        <w:spacing w:before="0" w:beforeAutospacing="0" w:after="150" w:afterAutospacing="0" w:line="336" w:lineRule="atLeast"/>
        <w:rPr>
          <w:rFonts w:ascii="Verdana" w:hAnsi="Verdana" w:cs="Helvetica"/>
          <w:color w:val="333333"/>
          <w:sz w:val="18"/>
          <w:szCs w:val="18"/>
        </w:rPr>
      </w:pPr>
      <w:r>
        <w:rPr>
          <w:rFonts w:ascii="Verdana" w:hAnsi="Verdana" w:cs="Helvetica"/>
          <w:color w:val="333333"/>
          <w:sz w:val="18"/>
          <w:szCs w:val="18"/>
        </w:rPr>
        <w:t>Organization query</w:t>
      </w:r>
    </w:p>
    <w:p w14:paraId="08113B9C"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br/>
      </w:r>
      <w:r>
        <w:rPr>
          <w:rStyle w:val="Strong"/>
          <w:rFonts w:ascii="Helvetica" w:hAnsi="Helvetica" w:cs="Helvetica"/>
          <w:color w:val="333333"/>
          <w:sz w:val="21"/>
          <w:szCs w:val="21"/>
        </w:rPr>
        <w:t>Interactions</w:t>
      </w:r>
    </w:p>
    <w:tbl>
      <w:tblPr>
        <w:tblW w:w="1028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8"/>
        <w:gridCol w:w="9065"/>
      </w:tblGrid>
      <w:tr w:rsidR="00B233B7" w14:paraId="3BF7E07E"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288818" w14:textId="77777777" w:rsidR="00B233B7" w:rsidRDefault="00B233B7">
            <w:pPr>
              <w:spacing w:after="150"/>
              <w:rPr>
                <w:rFonts w:ascii="Verdana" w:hAnsi="Verdana" w:cs="Times New Roman"/>
                <w:b/>
                <w:bCs/>
                <w:sz w:val="18"/>
                <w:szCs w:val="18"/>
              </w:rPr>
            </w:pPr>
            <w:r>
              <w:rPr>
                <w:rFonts w:ascii="Verdana" w:hAnsi="Verdana"/>
                <w:b/>
                <w:bCs/>
                <w:sz w:val="18"/>
                <w:szCs w:val="18"/>
              </w:rPr>
              <w:t>Code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5F9D1F0"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6F5E8702"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F6C28BA" w14:textId="77777777" w:rsidR="00B233B7" w:rsidRDefault="00B233B7">
            <w:pPr>
              <w:spacing w:after="150"/>
              <w:rPr>
                <w:rFonts w:ascii="Verdana" w:hAnsi="Verdana"/>
                <w:sz w:val="18"/>
                <w:szCs w:val="18"/>
              </w:rPr>
            </w:pPr>
            <w:r>
              <w:rPr>
                <w:rFonts w:ascii="Verdana" w:hAnsi="Verdana"/>
                <w:sz w:val="18"/>
                <w:szCs w:val="18"/>
              </w:rPr>
              <w:t>read</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3633113"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Used to retrieve an Organization resource by Id.</w:t>
            </w:r>
          </w:p>
        </w:tc>
      </w:tr>
      <w:tr w:rsidR="00B233B7" w14:paraId="48596DDA"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6E4127" w14:textId="77777777" w:rsidR="00B233B7" w:rsidRDefault="00B233B7">
            <w:pPr>
              <w:rPr>
                <w:rFonts w:ascii="Verdana" w:hAnsi="Verdana"/>
                <w:sz w:val="18"/>
                <w:szCs w:val="18"/>
              </w:rPr>
            </w:pPr>
            <w:r>
              <w:rPr>
                <w:rFonts w:ascii="Verdana" w:hAnsi="Verdana"/>
                <w:sz w:val="18"/>
                <w:szCs w:val="18"/>
              </w:rPr>
              <w:t>search-type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C63E86" w14:textId="77777777" w:rsidR="00B233B7" w:rsidRDefault="00B233B7">
            <w:pPr>
              <w:rPr>
                <w:rFonts w:ascii="Verdana" w:hAnsi="Verdana"/>
                <w:sz w:val="18"/>
                <w:szCs w:val="18"/>
              </w:rPr>
            </w:pPr>
            <w:r>
              <w:rPr>
                <w:rFonts w:ascii="Verdana" w:hAnsi="Verdana"/>
                <w:sz w:val="18"/>
                <w:szCs w:val="18"/>
              </w:rPr>
              <w:t>Queries against the resource type. Will return a Bundle (even if there are no matching resources).</w:t>
            </w:r>
          </w:p>
        </w:tc>
      </w:tr>
    </w:tbl>
    <w:p w14:paraId="29D80F80" w14:textId="77777777" w:rsidR="00B233B7" w:rsidRDefault="00B233B7" w:rsidP="00B233B7">
      <w:pPr>
        <w:shd w:val="clear" w:color="auto" w:fill="FFFFFF"/>
        <w:rPr>
          <w:rFonts w:ascii="Helvetica" w:hAnsi="Helvetica" w:cs="Helvetica"/>
          <w:color w:val="333333"/>
          <w:sz w:val="21"/>
          <w:szCs w:val="21"/>
        </w:rPr>
      </w:pPr>
      <w:r>
        <w:rPr>
          <w:rStyle w:val="Strong"/>
          <w:rFonts w:ascii="Helvetica" w:hAnsi="Helvetica" w:cs="Helvetica"/>
          <w:color w:val="333333"/>
          <w:sz w:val="21"/>
          <w:szCs w:val="21"/>
        </w:rPr>
        <w:t>Search Parameters</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1004"/>
        <w:gridCol w:w="8244"/>
      </w:tblGrid>
      <w:tr w:rsidR="00B233B7" w14:paraId="55973D76" w14:textId="77777777" w:rsidTr="00DF2F44">
        <w:tc>
          <w:tcPr>
            <w:tcW w:w="46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0D76A07" w14:textId="77777777" w:rsidR="00B233B7" w:rsidRDefault="00B233B7">
            <w:pPr>
              <w:spacing w:after="150"/>
              <w:rPr>
                <w:rFonts w:ascii="Verdana" w:hAnsi="Verdana" w:cs="Times New Roman"/>
                <w:b/>
                <w:bCs/>
                <w:sz w:val="18"/>
                <w:szCs w:val="18"/>
              </w:rPr>
            </w:pPr>
            <w:r>
              <w:rPr>
                <w:rFonts w:ascii="Verdana" w:hAnsi="Verdana"/>
                <w:b/>
                <w:bCs/>
                <w:sz w:val="18"/>
                <w:szCs w:val="18"/>
              </w:rPr>
              <w:t>Name</w:t>
            </w:r>
          </w:p>
        </w:tc>
        <w:tc>
          <w:tcPr>
            <w:tcW w:w="4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0B8827" w14:textId="77777777" w:rsidR="00B233B7" w:rsidRDefault="00B233B7">
            <w:pPr>
              <w:spacing w:after="150"/>
              <w:rPr>
                <w:rFonts w:ascii="Verdana" w:hAnsi="Verdana"/>
                <w:b/>
                <w:bCs/>
                <w:sz w:val="18"/>
                <w:szCs w:val="18"/>
              </w:rPr>
            </w:pPr>
            <w:r>
              <w:rPr>
                <w:rFonts w:ascii="Verdana" w:hAnsi="Verdana"/>
                <w:b/>
                <w:bCs/>
                <w:sz w:val="18"/>
                <w:szCs w:val="18"/>
              </w:rPr>
              <w:t>Type</w:t>
            </w:r>
          </w:p>
        </w:tc>
        <w:tc>
          <w:tcPr>
            <w:tcW w:w="404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731271"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2A081B4F" w14:textId="77777777" w:rsidTr="00DF2F44">
        <w:tc>
          <w:tcPr>
            <w:tcW w:w="46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61DAB7D" w14:textId="77777777" w:rsidR="00B233B7" w:rsidRDefault="00B233B7">
            <w:pPr>
              <w:spacing w:after="150"/>
              <w:rPr>
                <w:rFonts w:ascii="Verdana" w:hAnsi="Verdana"/>
                <w:sz w:val="18"/>
                <w:szCs w:val="18"/>
              </w:rPr>
            </w:pPr>
            <w:r>
              <w:rPr>
                <w:rFonts w:ascii="Verdana" w:hAnsi="Verdana"/>
                <w:sz w:val="18"/>
                <w:szCs w:val="18"/>
              </w:rPr>
              <w:t>active</w:t>
            </w:r>
          </w:p>
        </w:tc>
        <w:tc>
          <w:tcPr>
            <w:tcW w:w="4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B48A929" w14:textId="77777777" w:rsidR="00B233B7" w:rsidRDefault="00A35302">
            <w:pPr>
              <w:spacing w:after="150"/>
              <w:rPr>
                <w:rFonts w:ascii="Verdana" w:hAnsi="Verdana"/>
                <w:sz w:val="18"/>
                <w:szCs w:val="18"/>
              </w:rPr>
            </w:pPr>
            <w:hyperlink r:id="rId33" w:anchor="token" w:tgtFrame="_blank" w:history="1">
              <w:r w:rsidR="00B233B7">
                <w:rPr>
                  <w:rStyle w:val="Hyperlink"/>
                  <w:rFonts w:ascii="Verdana" w:hAnsi="Verdana"/>
                  <w:sz w:val="18"/>
                  <w:szCs w:val="18"/>
                  <w:u w:val="none"/>
                </w:rPr>
                <w:t>token</w:t>
              </w:r>
            </w:hyperlink>
          </w:p>
        </w:tc>
        <w:tc>
          <w:tcPr>
            <w:tcW w:w="404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D8E6011"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To enable exclusion of inactive organizations</w:t>
            </w:r>
          </w:p>
        </w:tc>
      </w:tr>
      <w:tr w:rsidR="00B233B7" w14:paraId="25A18BA3" w14:textId="77777777" w:rsidTr="00DF2F44">
        <w:tc>
          <w:tcPr>
            <w:tcW w:w="46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0C62D8" w14:textId="77777777" w:rsidR="00B233B7" w:rsidRDefault="00B233B7">
            <w:pPr>
              <w:rPr>
                <w:rFonts w:ascii="Verdana" w:hAnsi="Verdana"/>
                <w:sz w:val="18"/>
                <w:szCs w:val="18"/>
              </w:rPr>
            </w:pPr>
            <w:r>
              <w:rPr>
                <w:rFonts w:ascii="Verdana" w:hAnsi="Verdana"/>
                <w:sz w:val="18"/>
                <w:szCs w:val="18"/>
              </w:rPr>
              <w:t>name</w:t>
            </w:r>
          </w:p>
        </w:tc>
        <w:tc>
          <w:tcPr>
            <w:tcW w:w="4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A38B456" w14:textId="77777777" w:rsidR="00B233B7" w:rsidRDefault="00A35302">
            <w:pPr>
              <w:rPr>
                <w:rFonts w:ascii="Verdana" w:hAnsi="Verdana"/>
                <w:sz w:val="18"/>
                <w:szCs w:val="18"/>
              </w:rPr>
            </w:pPr>
            <w:hyperlink r:id="rId34" w:anchor="string" w:tgtFrame="_blank" w:history="1">
              <w:r w:rsidR="00B233B7">
                <w:rPr>
                  <w:rStyle w:val="Hyperlink"/>
                  <w:rFonts w:ascii="Verdana" w:hAnsi="Verdana"/>
                  <w:sz w:val="18"/>
                  <w:szCs w:val="18"/>
                  <w:u w:val="none"/>
                </w:rPr>
                <w:t>string</w:t>
              </w:r>
            </w:hyperlink>
          </w:p>
        </w:tc>
        <w:tc>
          <w:tcPr>
            <w:tcW w:w="404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6B261A"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Will only return active organizations</w:t>
            </w:r>
          </w:p>
        </w:tc>
      </w:tr>
      <w:tr w:rsidR="00B233B7" w14:paraId="6CDE842D" w14:textId="77777777" w:rsidTr="00DF2F44">
        <w:tc>
          <w:tcPr>
            <w:tcW w:w="46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76BE09" w14:textId="77777777" w:rsidR="00B233B7" w:rsidRDefault="00B233B7">
            <w:pPr>
              <w:rPr>
                <w:rFonts w:ascii="Verdana" w:hAnsi="Verdana"/>
                <w:sz w:val="18"/>
                <w:szCs w:val="18"/>
              </w:rPr>
            </w:pPr>
            <w:r>
              <w:rPr>
                <w:rFonts w:ascii="Verdana" w:hAnsi="Verdana"/>
                <w:sz w:val="18"/>
                <w:szCs w:val="18"/>
              </w:rPr>
              <w:t>identifier</w:t>
            </w:r>
          </w:p>
        </w:tc>
        <w:tc>
          <w:tcPr>
            <w:tcW w:w="4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65469A" w14:textId="77777777" w:rsidR="00B233B7" w:rsidRDefault="00A35302">
            <w:pPr>
              <w:rPr>
                <w:rFonts w:ascii="Verdana" w:hAnsi="Verdana"/>
                <w:sz w:val="18"/>
                <w:szCs w:val="18"/>
              </w:rPr>
            </w:pPr>
            <w:hyperlink r:id="rId35" w:anchor="token" w:tgtFrame="_blank" w:history="1">
              <w:r w:rsidR="00B233B7">
                <w:rPr>
                  <w:rStyle w:val="Hyperlink"/>
                  <w:rFonts w:ascii="Verdana" w:hAnsi="Verdana"/>
                  <w:sz w:val="18"/>
                  <w:szCs w:val="18"/>
                  <w:u w:val="none"/>
                </w:rPr>
                <w:t>token</w:t>
              </w:r>
            </w:hyperlink>
          </w:p>
        </w:tc>
        <w:tc>
          <w:tcPr>
            <w:tcW w:w="404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F522190" w14:textId="24118D39"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The HPI Organization id</w:t>
            </w:r>
            <w:ins w:id="58" w:author="Anne Goodwin" w:date="2021-10-06T19:39:00Z">
              <w:r w:rsidR="006E5FC9">
                <w:rPr>
                  <w:rFonts w:ascii="Verdana" w:hAnsi="Verdana"/>
                  <w:sz w:val="18"/>
                  <w:szCs w:val="18"/>
                </w:rPr>
                <w:t xml:space="preserve"> or the New Zealand Business Number</w:t>
              </w:r>
            </w:ins>
            <w:r>
              <w:rPr>
                <w:rFonts w:ascii="Verdana" w:hAnsi="Verdana"/>
                <w:sz w:val="18"/>
                <w:szCs w:val="18"/>
              </w:rPr>
              <w:t>.</w:t>
            </w:r>
          </w:p>
        </w:tc>
      </w:tr>
      <w:tr w:rsidR="00B233B7" w14:paraId="453F77C8" w14:textId="77777777" w:rsidTr="00DF2F44">
        <w:tc>
          <w:tcPr>
            <w:tcW w:w="46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F819DA5" w14:textId="77777777" w:rsidR="00B233B7" w:rsidRDefault="00B233B7">
            <w:pPr>
              <w:rPr>
                <w:rFonts w:ascii="Verdana" w:hAnsi="Verdana"/>
                <w:sz w:val="18"/>
                <w:szCs w:val="18"/>
              </w:rPr>
            </w:pPr>
            <w:proofErr w:type="spellStart"/>
            <w:r>
              <w:rPr>
                <w:rFonts w:ascii="Verdana" w:hAnsi="Verdana"/>
                <w:sz w:val="18"/>
                <w:szCs w:val="18"/>
              </w:rPr>
              <w:t>partOf</w:t>
            </w:r>
            <w:proofErr w:type="spellEnd"/>
          </w:p>
        </w:tc>
        <w:tc>
          <w:tcPr>
            <w:tcW w:w="4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89A0FB" w14:textId="77777777" w:rsidR="00B233B7" w:rsidRDefault="00A35302">
            <w:pPr>
              <w:rPr>
                <w:rFonts w:ascii="Verdana" w:hAnsi="Verdana"/>
                <w:sz w:val="18"/>
                <w:szCs w:val="18"/>
              </w:rPr>
            </w:pPr>
            <w:hyperlink r:id="rId36" w:anchor="reference" w:tgtFrame="_blank" w:history="1">
              <w:r w:rsidR="00B233B7">
                <w:rPr>
                  <w:rStyle w:val="Hyperlink"/>
                  <w:rFonts w:ascii="Verdana" w:hAnsi="Verdana"/>
                  <w:sz w:val="18"/>
                  <w:szCs w:val="18"/>
                  <w:u w:val="none"/>
                </w:rPr>
                <w:t>reference</w:t>
              </w:r>
            </w:hyperlink>
          </w:p>
        </w:tc>
        <w:tc>
          <w:tcPr>
            <w:tcW w:w="404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F16F16" w14:textId="61D93B7E"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Locates Organizations that are 'part of' another. </w:t>
            </w:r>
            <w:commentRangeStart w:id="59"/>
            <w:del w:id="60" w:author="Anne Goodwin" w:date="2021-10-06T19:41:00Z">
              <w:r w:rsidDel="00BE1B06">
                <w:rPr>
                  <w:rFonts w:ascii="Verdana" w:hAnsi="Verdana"/>
                  <w:sz w:val="18"/>
                  <w:szCs w:val="18"/>
                </w:rPr>
                <w:delText>For example, [host]/Organization?partOf=cmdhb would return all Organizations like hospitals that are part of the Organization with the id 'cmdhd'</w:delText>
              </w:r>
            </w:del>
            <w:commentRangeEnd w:id="59"/>
            <w:r w:rsidR="00BE1B06">
              <w:rPr>
                <w:rStyle w:val="CommentReference"/>
                <w:rFonts w:asciiTheme="minorHAnsi" w:eastAsiaTheme="minorHAnsi" w:hAnsiTheme="minorHAnsi" w:cstheme="minorBidi"/>
                <w:lang w:eastAsia="en-US"/>
              </w:rPr>
              <w:commentReference w:id="59"/>
            </w:r>
          </w:p>
        </w:tc>
      </w:tr>
    </w:tbl>
    <w:p w14:paraId="2EE316DD" w14:textId="77777777" w:rsidR="00B233B7" w:rsidRDefault="00B233B7" w:rsidP="00B233B7">
      <w:pPr>
        <w:pStyle w:val="Heading3"/>
        <w:shd w:val="clear" w:color="auto" w:fill="FFFFFF"/>
        <w:spacing w:before="0" w:beforeAutospacing="0" w:after="96" w:afterAutospacing="0" w:line="240" w:lineRule="atLeast"/>
        <w:rPr>
          <w:rFonts w:ascii="Helvetica" w:hAnsi="Helvetica" w:cs="Helvetica"/>
          <w:b w:val="0"/>
          <w:bCs w:val="0"/>
          <w:color w:val="000000"/>
          <w:sz w:val="29"/>
          <w:szCs w:val="29"/>
        </w:rPr>
      </w:pPr>
      <w:bookmarkStart w:id="61" w:name="Location"/>
      <w:bookmarkStart w:id="62" w:name="_Toc84443090"/>
      <w:bookmarkEnd w:id="61"/>
      <w:r>
        <w:rPr>
          <w:rFonts w:ascii="Helvetica" w:hAnsi="Helvetica" w:cs="Helvetica"/>
          <w:b w:val="0"/>
          <w:bCs w:val="0"/>
          <w:color w:val="000000"/>
          <w:sz w:val="29"/>
          <w:szCs w:val="29"/>
        </w:rPr>
        <w:t>Location</w:t>
      </w:r>
      <w:bookmarkEnd w:id="62"/>
    </w:p>
    <w:p w14:paraId="58F0E2A4" w14:textId="77777777" w:rsidR="00B233B7" w:rsidRDefault="00B233B7" w:rsidP="00B233B7">
      <w:pPr>
        <w:pStyle w:val="NormalWeb"/>
        <w:shd w:val="clear" w:color="auto" w:fill="FFFFFF"/>
        <w:spacing w:before="0" w:beforeAutospacing="0" w:after="150" w:afterAutospacing="0" w:line="336" w:lineRule="atLeast"/>
        <w:rPr>
          <w:rFonts w:ascii="Verdana" w:hAnsi="Verdana" w:cs="Helvetica"/>
          <w:color w:val="333333"/>
          <w:sz w:val="18"/>
          <w:szCs w:val="18"/>
        </w:rPr>
      </w:pPr>
      <w:r>
        <w:rPr>
          <w:rFonts w:ascii="Verdana" w:hAnsi="Verdana" w:cs="Helvetica"/>
          <w:color w:val="333333"/>
          <w:sz w:val="18"/>
          <w:szCs w:val="18"/>
        </w:rPr>
        <w:t>Location query</w:t>
      </w:r>
    </w:p>
    <w:p w14:paraId="2C339CEC" w14:textId="77777777" w:rsidR="00B233B7" w:rsidRDefault="00B233B7" w:rsidP="00B233B7">
      <w:pPr>
        <w:shd w:val="clear" w:color="auto" w:fill="FFFFFF"/>
        <w:rPr>
          <w:rFonts w:ascii="Helvetica" w:hAnsi="Helvetica" w:cs="Helvetica"/>
          <w:color w:val="333333"/>
          <w:sz w:val="21"/>
          <w:szCs w:val="21"/>
        </w:rPr>
      </w:pPr>
      <w:r>
        <w:rPr>
          <w:rFonts w:ascii="Helvetica" w:hAnsi="Helvetica" w:cs="Helvetica"/>
          <w:color w:val="333333"/>
          <w:sz w:val="21"/>
          <w:szCs w:val="21"/>
        </w:rPr>
        <w:br/>
      </w:r>
      <w:r>
        <w:rPr>
          <w:rStyle w:val="Strong"/>
          <w:rFonts w:ascii="Helvetica" w:hAnsi="Helvetica" w:cs="Helvetica"/>
          <w:color w:val="333333"/>
          <w:sz w:val="21"/>
          <w:szCs w:val="21"/>
        </w:rPr>
        <w:t>Interactions</w:t>
      </w:r>
    </w:p>
    <w:tbl>
      <w:tblPr>
        <w:tblW w:w="1028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8"/>
        <w:gridCol w:w="9065"/>
      </w:tblGrid>
      <w:tr w:rsidR="00B233B7" w14:paraId="48B962E2"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17E06D" w14:textId="77777777" w:rsidR="00B233B7" w:rsidRDefault="00B233B7">
            <w:pPr>
              <w:spacing w:after="150"/>
              <w:rPr>
                <w:rFonts w:ascii="Verdana" w:hAnsi="Verdana" w:cs="Times New Roman"/>
                <w:b/>
                <w:bCs/>
                <w:sz w:val="18"/>
                <w:szCs w:val="18"/>
              </w:rPr>
            </w:pPr>
            <w:r>
              <w:rPr>
                <w:rFonts w:ascii="Verdana" w:hAnsi="Verdana"/>
                <w:b/>
                <w:bCs/>
                <w:sz w:val="18"/>
                <w:szCs w:val="18"/>
              </w:rPr>
              <w:lastRenderedPageBreak/>
              <w:t>Code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099581"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75BC9E05" w14:textId="77777777" w:rsidTr="00DF2F44">
        <w:tc>
          <w:tcPr>
            <w:tcW w:w="59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135CF5" w14:textId="77777777" w:rsidR="00B233B7" w:rsidRDefault="00B233B7">
            <w:pPr>
              <w:spacing w:after="150"/>
              <w:rPr>
                <w:rFonts w:ascii="Verdana" w:hAnsi="Verdana"/>
                <w:sz w:val="18"/>
                <w:szCs w:val="18"/>
              </w:rPr>
            </w:pPr>
            <w:r>
              <w:rPr>
                <w:rFonts w:ascii="Verdana" w:hAnsi="Verdana"/>
                <w:sz w:val="18"/>
                <w:szCs w:val="18"/>
              </w:rPr>
              <w:t>search-type</w:t>
            </w:r>
          </w:p>
        </w:tc>
        <w:tc>
          <w:tcPr>
            <w:tcW w:w="440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0E1E937" w14:textId="77777777" w:rsidR="00B233B7" w:rsidRDefault="00B233B7">
            <w:pPr>
              <w:spacing w:after="150"/>
              <w:rPr>
                <w:rFonts w:ascii="Verdana" w:hAnsi="Verdana"/>
                <w:sz w:val="18"/>
                <w:szCs w:val="18"/>
              </w:rPr>
            </w:pPr>
            <w:r>
              <w:rPr>
                <w:rFonts w:ascii="Verdana" w:hAnsi="Verdana"/>
                <w:sz w:val="18"/>
                <w:szCs w:val="18"/>
              </w:rPr>
              <w:t>Queries against the resource type. Will return a Bundle (even if there are no matching resources).</w:t>
            </w:r>
          </w:p>
        </w:tc>
      </w:tr>
    </w:tbl>
    <w:p w14:paraId="60072B1D" w14:textId="77777777" w:rsidR="00B233B7" w:rsidRDefault="00B233B7" w:rsidP="00B233B7">
      <w:pPr>
        <w:shd w:val="clear" w:color="auto" w:fill="FFFFFF"/>
        <w:spacing w:after="0"/>
        <w:rPr>
          <w:rFonts w:ascii="Helvetica" w:hAnsi="Helvetica" w:cs="Helvetica"/>
          <w:color w:val="333333"/>
          <w:sz w:val="21"/>
          <w:szCs w:val="21"/>
        </w:rPr>
      </w:pPr>
      <w:r>
        <w:rPr>
          <w:rStyle w:val="Strong"/>
          <w:rFonts w:ascii="Helvetica" w:hAnsi="Helvetica" w:cs="Helvetica"/>
          <w:color w:val="333333"/>
          <w:sz w:val="21"/>
          <w:szCs w:val="21"/>
        </w:rPr>
        <w:t>Search Parameters</w:t>
      </w:r>
    </w:p>
    <w:tbl>
      <w:tblPr>
        <w:tblW w:w="872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6"/>
        <w:gridCol w:w="1004"/>
        <w:gridCol w:w="6454"/>
      </w:tblGrid>
      <w:tr w:rsidR="00B233B7" w14:paraId="6384204C"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0DE250" w14:textId="77777777" w:rsidR="00B233B7" w:rsidRDefault="00B233B7">
            <w:pPr>
              <w:spacing w:after="150"/>
              <w:rPr>
                <w:rFonts w:ascii="Verdana" w:hAnsi="Verdana" w:cs="Times New Roman"/>
                <w:b/>
                <w:bCs/>
                <w:sz w:val="18"/>
                <w:szCs w:val="18"/>
              </w:rPr>
            </w:pPr>
            <w:r>
              <w:rPr>
                <w:rFonts w:ascii="Verdana" w:hAnsi="Verdana"/>
                <w:b/>
                <w:bCs/>
                <w:sz w:val="18"/>
                <w:szCs w:val="18"/>
              </w:rPr>
              <w:t>Name</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AFC452" w14:textId="77777777" w:rsidR="00B233B7" w:rsidRDefault="00B233B7">
            <w:pPr>
              <w:spacing w:after="150"/>
              <w:rPr>
                <w:rFonts w:ascii="Verdana" w:hAnsi="Verdana"/>
                <w:b/>
                <w:bCs/>
                <w:sz w:val="18"/>
                <w:szCs w:val="18"/>
              </w:rPr>
            </w:pPr>
            <w:r>
              <w:rPr>
                <w:rFonts w:ascii="Verdana" w:hAnsi="Verdana"/>
                <w:b/>
                <w:bCs/>
                <w:sz w:val="18"/>
                <w:szCs w:val="18"/>
              </w:rPr>
              <w:t>Type</w:t>
            </w:r>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0B4C8B" w14:textId="77777777" w:rsidR="00B233B7" w:rsidRDefault="00B233B7">
            <w:pPr>
              <w:spacing w:after="150"/>
              <w:rPr>
                <w:rFonts w:ascii="Verdana" w:hAnsi="Verdana"/>
                <w:b/>
                <w:bCs/>
                <w:sz w:val="18"/>
                <w:szCs w:val="18"/>
              </w:rPr>
            </w:pPr>
            <w:r>
              <w:rPr>
                <w:rFonts w:ascii="Verdana" w:hAnsi="Verdana"/>
                <w:b/>
                <w:bCs/>
                <w:sz w:val="18"/>
                <w:szCs w:val="18"/>
              </w:rPr>
              <w:t>Documentation</w:t>
            </w:r>
          </w:p>
        </w:tc>
      </w:tr>
      <w:tr w:rsidR="00B233B7" w14:paraId="56F69F56"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ED7FF77" w14:textId="77777777" w:rsidR="00B233B7" w:rsidRDefault="00B233B7">
            <w:pPr>
              <w:spacing w:after="150"/>
              <w:rPr>
                <w:rFonts w:ascii="Verdana" w:hAnsi="Verdana"/>
                <w:sz w:val="18"/>
                <w:szCs w:val="18"/>
              </w:rPr>
            </w:pPr>
            <w:r>
              <w:rPr>
                <w:rFonts w:ascii="Verdana" w:hAnsi="Verdana"/>
                <w:sz w:val="18"/>
                <w:szCs w:val="18"/>
              </w:rPr>
              <w:t>identifier</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F7072BE" w14:textId="77777777" w:rsidR="00B233B7" w:rsidRDefault="00A35302">
            <w:pPr>
              <w:spacing w:after="150"/>
              <w:rPr>
                <w:rFonts w:ascii="Verdana" w:hAnsi="Verdana"/>
                <w:sz w:val="18"/>
                <w:szCs w:val="18"/>
              </w:rPr>
            </w:pPr>
            <w:hyperlink r:id="rId37" w:anchor="token" w:tgtFrame="_blank" w:history="1">
              <w:r w:rsidR="00B233B7">
                <w:rPr>
                  <w:rStyle w:val="Hyperlink"/>
                  <w:rFonts w:ascii="Verdana" w:hAnsi="Verdana"/>
                  <w:sz w:val="18"/>
                  <w:szCs w:val="18"/>
                  <w:u w:val="none"/>
                </w:rPr>
                <w:t>token</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7EE95D3"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Retrieve the Location with the identifier</w:t>
            </w:r>
          </w:p>
        </w:tc>
      </w:tr>
      <w:tr w:rsidR="00B233B7" w14:paraId="1B2AEF59"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4B7E5B" w14:textId="77777777" w:rsidR="00B233B7" w:rsidRDefault="00B233B7">
            <w:pPr>
              <w:rPr>
                <w:rFonts w:ascii="Verdana" w:hAnsi="Verdana"/>
                <w:sz w:val="18"/>
                <w:szCs w:val="18"/>
              </w:rPr>
            </w:pPr>
            <w:r>
              <w:rPr>
                <w:rFonts w:ascii="Verdana" w:hAnsi="Verdana"/>
                <w:sz w:val="18"/>
                <w:szCs w:val="18"/>
              </w:rPr>
              <w:t>name</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3B5A47" w14:textId="77777777" w:rsidR="00B233B7" w:rsidRDefault="00A35302">
            <w:pPr>
              <w:rPr>
                <w:rFonts w:ascii="Verdana" w:hAnsi="Verdana"/>
                <w:sz w:val="18"/>
                <w:szCs w:val="18"/>
              </w:rPr>
            </w:pPr>
            <w:hyperlink r:id="rId38" w:anchor="string" w:tgtFrame="_blank" w:history="1">
              <w:r w:rsidR="00B233B7">
                <w:rPr>
                  <w:rStyle w:val="Hyperlink"/>
                  <w:rFonts w:ascii="Verdana" w:hAnsi="Verdana"/>
                  <w:sz w:val="18"/>
                  <w:szCs w:val="18"/>
                  <w:u w:val="none"/>
                </w:rPr>
                <w:t>string</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D031AE1"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Retrieve the Locations with the matching name or alias</w:t>
            </w:r>
          </w:p>
        </w:tc>
      </w:tr>
      <w:tr w:rsidR="00B233B7" w14:paraId="3BBFA0E6"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2CF95B" w14:textId="77777777" w:rsidR="00B233B7" w:rsidRDefault="00B233B7">
            <w:pPr>
              <w:rPr>
                <w:rFonts w:ascii="Verdana" w:hAnsi="Verdana"/>
                <w:sz w:val="18"/>
                <w:szCs w:val="18"/>
              </w:rPr>
            </w:pPr>
            <w:r>
              <w:rPr>
                <w:rFonts w:ascii="Verdana" w:hAnsi="Verdana"/>
                <w:sz w:val="18"/>
                <w:szCs w:val="18"/>
              </w:rPr>
              <w:t>type</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D66F199" w14:textId="77777777" w:rsidR="00B233B7" w:rsidRDefault="00A35302">
            <w:pPr>
              <w:rPr>
                <w:rFonts w:ascii="Verdana" w:hAnsi="Verdana"/>
                <w:sz w:val="18"/>
                <w:szCs w:val="18"/>
              </w:rPr>
            </w:pPr>
            <w:hyperlink r:id="rId39" w:anchor="token" w:tgtFrame="_blank" w:history="1">
              <w:r w:rsidR="00B233B7">
                <w:rPr>
                  <w:rStyle w:val="Hyperlink"/>
                  <w:rFonts w:ascii="Verdana" w:hAnsi="Verdana"/>
                  <w:sz w:val="18"/>
                  <w:szCs w:val="18"/>
                  <w:u w:val="none"/>
                </w:rPr>
                <w:t>token</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4F56BE"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Retrieve Locations of the given type</w:t>
            </w:r>
          </w:p>
        </w:tc>
      </w:tr>
      <w:tr w:rsidR="00B233B7" w14:paraId="47968717"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8C6448" w14:textId="77777777" w:rsidR="00B233B7" w:rsidRDefault="00B233B7">
            <w:pPr>
              <w:rPr>
                <w:rFonts w:ascii="Verdana" w:hAnsi="Verdana"/>
                <w:sz w:val="18"/>
                <w:szCs w:val="18"/>
              </w:rPr>
            </w:pPr>
            <w:r>
              <w:rPr>
                <w:rFonts w:ascii="Verdana" w:hAnsi="Verdana"/>
                <w:sz w:val="18"/>
                <w:szCs w:val="18"/>
              </w:rPr>
              <w:t>address</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EFF7FF" w14:textId="77777777" w:rsidR="00B233B7" w:rsidRDefault="00A35302">
            <w:pPr>
              <w:rPr>
                <w:rFonts w:ascii="Verdana" w:hAnsi="Verdana"/>
                <w:sz w:val="18"/>
                <w:szCs w:val="18"/>
              </w:rPr>
            </w:pPr>
            <w:hyperlink r:id="rId40" w:anchor="string" w:tgtFrame="_blank" w:history="1">
              <w:r w:rsidR="00B233B7">
                <w:rPr>
                  <w:rStyle w:val="Hyperlink"/>
                  <w:rFonts w:ascii="Verdana" w:hAnsi="Verdana"/>
                  <w:sz w:val="18"/>
                  <w:szCs w:val="18"/>
                  <w:u w:val="none"/>
                </w:rPr>
                <w:t>string</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09C34F"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Retrieve the Locations by address</w:t>
            </w:r>
          </w:p>
        </w:tc>
      </w:tr>
      <w:tr w:rsidR="00B233B7" w14:paraId="213F5005"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C94B94" w14:textId="77777777" w:rsidR="00B233B7" w:rsidRDefault="00B233B7">
            <w:pPr>
              <w:rPr>
                <w:rFonts w:ascii="Verdana" w:hAnsi="Verdana"/>
                <w:sz w:val="18"/>
                <w:szCs w:val="18"/>
              </w:rPr>
            </w:pPr>
            <w:r>
              <w:rPr>
                <w:rFonts w:ascii="Verdana" w:hAnsi="Verdana"/>
                <w:sz w:val="18"/>
                <w:szCs w:val="18"/>
              </w:rPr>
              <w:t>organization</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655EE1" w14:textId="77777777" w:rsidR="00B233B7" w:rsidRDefault="00A35302">
            <w:pPr>
              <w:rPr>
                <w:rFonts w:ascii="Verdana" w:hAnsi="Verdana"/>
                <w:sz w:val="18"/>
                <w:szCs w:val="18"/>
              </w:rPr>
            </w:pPr>
            <w:hyperlink r:id="rId41" w:anchor="reference" w:tgtFrame="_blank" w:history="1">
              <w:r w:rsidR="00B233B7">
                <w:rPr>
                  <w:rStyle w:val="Hyperlink"/>
                  <w:rFonts w:ascii="Verdana" w:hAnsi="Verdana"/>
                  <w:sz w:val="18"/>
                  <w:szCs w:val="18"/>
                  <w:u w:val="none"/>
                </w:rPr>
                <w:t>reference</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F5D027"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 xml:space="preserve">Locations with the given </w:t>
            </w:r>
            <w:proofErr w:type="spellStart"/>
            <w:r>
              <w:rPr>
                <w:rFonts w:ascii="Verdana" w:hAnsi="Verdana"/>
                <w:sz w:val="18"/>
                <w:szCs w:val="18"/>
              </w:rPr>
              <w:t>ManagingOrganization</w:t>
            </w:r>
            <w:proofErr w:type="spellEnd"/>
          </w:p>
        </w:tc>
      </w:tr>
      <w:tr w:rsidR="00B233B7" w14:paraId="68B8F6F8"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EDA05E" w14:textId="77777777" w:rsidR="00B233B7" w:rsidRDefault="00B233B7">
            <w:pPr>
              <w:rPr>
                <w:rFonts w:ascii="Verdana" w:hAnsi="Verdana"/>
                <w:sz w:val="18"/>
                <w:szCs w:val="18"/>
              </w:rPr>
            </w:pPr>
            <w:proofErr w:type="spellStart"/>
            <w:r>
              <w:rPr>
                <w:rFonts w:ascii="Verdana" w:hAnsi="Verdana"/>
                <w:sz w:val="18"/>
                <w:szCs w:val="18"/>
              </w:rPr>
              <w:t>dhb</w:t>
            </w:r>
            <w:proofErr w:type="spellEnd"/>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B2DF3BC" w14:textId="77777777" w:rsidR="00B233B7" w:rsidRDefault="00A35302">
            <w:pPr>
              <w:rPr>
                <w:rFonts w:ascii="Verdana" w:hAnsi="Verdana"/>
                <w:sz w:val="18"/>
                <w:szCs w:val="18"/>
              </w:rPr>
            </w:pPr>
            <w:hyperlink r:id="rId42" w:anchor="token" w:tgtFrame="_blank" w:history="1">
              <w:r w:rsidR="00B233B7">
                <w:rPr>
                  <w:rStyle w:val="Hyperlink"/>
                  <w:rFonts w:ascii="Verdana" w:hAnsi="Verdana"/>
                  <w:sz w:val="18"/>
                  <w:szCs w:val="18"/>
                  <w:u w:val="none"/>
                </w:rPr>
                <w:t>token</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EC7F57" w14:textId="77777777" w:rsidR="00B233B7" w:rsidRDefault="00B233B7" w:rsidP="00B233B7">
            <w:pPr>
              <w:rPr>
                <w:rFonts w:ascii="Verdana" w:hAnsi="Verdana"/>
                <w:sz w:val="18"/>
                <w:szCs w:val="18"/>
              </w:rPr>
            </w:pPr>
            <w:commentRangeStart w:id="63"/>
            <w:r>
              <w:rPr>
                <w:rFonts w:ascii="Verdana" w:hAnsi="Verdana"/>
                <w:sz w:val="18"/>
                <w:szCs w:val="18"/>
              </w:rPr>
              <w:t>Definition</w:t>
            </w:r>
            <w:commentRangeEnd w:id="63"/>
            <w:r w:rsidR="008C4E66">
              <w:rPr>
                <w:rStyle w:val="CommentReference"/>
              </w:rPr>
              <w:commentReference w:id="63"/>
            </w:r>
            <w:r>
              <w:rPr>
                <w:rFonts w:ascii="Verdana" w:hAnsi="Verdana"/>
                <w:sz w:val="18"/>
                <w:szCs w:val="18"/>
              </w:rPr>
              <w:t xml:space="preserve">: </w:t>
            </w:r>
            <w:commentRangeStart w:id="64"/>
            <w:r>
              <w:rPr>
                <w:rFonts w:ascii="Verdana" w:hAnsi="Verdana"/>
                <w:sz w:val="18"/>
                <w:szCs w:val="18"/>
              </w:rPr>
              <w:t>http://hl7.fhir.org/fhir/SearchParameter/dhb</w:t>
            </w:r>
            <w:commentRangeEnd w:id="64"/>
            <w:r w:rsidR="00B47D28">
              <w:rPr>
                <w:rStyle w:val="CommentReference"/>
              </w:rPr>
              <w:commentReference w:id="64"/>
            </w:r>
          </w:p>
          <w:p w14:paraId="07DDF2D1"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Locations that are in a DHBs catchment area. This is a custom search</w:t>
            </w:r>
          </w:p>
        </w:tc>
      </w:tr>
      <w:tr w:rsidR="00B233B7" w14:paraId="6D772B0E" w14:textId="77777777" w:rsidTr="00DF2F44">
        <w:tc>
          <w:tcPr>
            <w:tcW w:w="72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E76708" w14:textId="77777777" w:rsidR="00B233B7" w:rsidRDefault="00B233B7">
            <w:pPr>
              <w:rPr>
                <w:rFonts w:ascii="Verdana" w:hAnsi="Verdana"/>
                <w:sz w:val="18"/>
                <w:szCs w:val="18"/>
              </w:rPr>
            </w:pPr>
            <w:r>
              <w:rPr>
                <w:rFonts w:ascii="Verdana" w:hAnsi="Verdana"/>
                <w:sz w:val="18"/>
                <w:szCs w:val="18"/>
              </w:rPr>
              <w:t>status</w:t>
            </w:r>
          </w:p>
        </w:tc>
        <w:tc>
          <w:tcPr>
            <w:tcW w:w="57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A6856B4" w14:textId="77777777" w:rsidR="00B233B7" w:rsidRDefault="00A35302">
            <w:pPr>
              <w:rPr>
                <w:rFonts w:ascii="Verdana" w:hAnsi="Verdana"/>
                <w:sz w:val="18"/>
                <w:szCs w:val="18"/>
              </w:rPr>
            </w:pPr>
            <w:hyperlink r:id="rId43" w:anchor="token" w:tgtFrame="_blank" w:history="1">
              <w:r w:rsidR="00B233B7">
                <w:rPr>
                  <w:rStyle w:val="Hyperlink"/>
                  <w:rFonts w:ascii="Verdana" w:hAnsi="Verdana"/>
                  <w:sz w:val="18"/>
                  <w:szCs w:val="18"/>
                  <w:u w:val="none"/>
                </w:rPr>
                <w:t>token</w:t>
              </w:r>
            </w:hyperlink>
          </w:p>
        </w:tc>
        <w:tc>
          <w:tcPr>
            <w:tcW w:w="3699"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FD30517" w14:textId="77777777" w:rsidR="00B233B7" w:rsidRDefault="00B233B7">
            <w:pPr>
              <w:pStyle w:val="NormalWeb"/>
              <w:spacing w:before="0" w:beforeAutospacing="0" w:after="150" w:afterAutospacing="0" w:line="336" w:lineRule="atLeast"/>
              <w:rPr>
                <w:rFonts w:ascii="Verdana" w:hAnsi="Verdana"/>
                <w:sz w:val="18"/>
                <w:szCs w:val="18"/>
              </w:rPr>
            </w:pPr>
            <w:r>
              <w:rPr>
                <w:rFonts w:ascii="Verdana" w:hAnsi="Verdana"/>
                <w:sz w:val="18"/>
                <w:szCs w:val="18"/>
              </w:rPr>
              <w:t>The current status of the Location</w:t>
            </w:r>
          </w:p>
        </w:tc>
      </w:tr>
    </w:tbl>
    <w:p w14:paraId="6F63F19F" w14:textId="77777777" w:rsidR="002F50A8" w:rsidRDefault="002F50A8"/>
    <w:p w14:paraId="7C24573B" w14:textId="77777777" w:rsidR="002F50A8" w:rsidRDefault="002F50A8"/>
    <w:p w14:paraId="644ED9B8" w14:textId="77777777" w:rsidR="002F50A8" w:rsidRDefault="002F50A8">
      <w:r>
        <w:br w:type="page"/>
      </w:r>
    </w:p>
    <w:p w14:paraId="3BC30AFE" w14:textId="290D1D49" w:rsidR="007110EF" w:rsidRDefault="00A35302" w:rsidP="001D42E4">
      <w:pPr>
        <w:pStyle w:val="Heading1"/>
      </w:pPr>
      <w:hyperlink r:id="rId44" w:history="1">
        <w:bookmarkStart w:id="65" w:name="_Toc84443091"/>
        <w:r w:rsidR="002F50A8" w:rsidRPr="00542E2E">
          <w:rPr>
            <w:rStyle w:val="Hyperlink"/>
          </w:rPr>
          <w:t>http://build.fhir.org/ig/HL7NZ/hpi/branches/master/profiles.html</w:t>
        </w:r>
        <w:bookmarkEnd w:id="65"/>
      </w:hyperlink>
      <w:r w:rsidR="002F50A8">
        <w:t xml:space="preserve"> </w:t>
      </w:r>
    </w:p>
    <w:p w14:paraId="77294BB6" w14:textId="064A8F4A" w:rsidR="009842F6" w:rsidRDefault="009842F6" w:rsidP="009842F6"/>
    <w:p w14:paraId="3497F0A5" w14:textId="77777777" w:rsidR="009842F6" w:rsidRDefault="009842F6" w:rsidP="009842F6">
      <w:pPr>
        <w:pStyle w:val="Heading2"/>
        <w:pBdr>
          <w:bottom w:val="single" w:sz="6" w:space="2" w:color="DCDCDC"/>
        </w:pBdr>
        <w:shd w:val="clear" w:color="auto" w:fill="FFFFFF"/>
        <w:spacing w:before="0" w:after="96" w:line="240" w:lineRule="atLeast"/>
        <w:rPr>
          <w:rFonts w:ascii="Helvetica" w:hAnsi="Helvetica" w:cs="Helvetica"/>
          <w:color w:val="000000"/>
          <w:sz w:val="34"/>
          <w:szCs w:val="34"/>
        </w:rPr>
      </w:pPr>
      <w:bookmarkStart w:id="66" w:name="_Toc84443092"/>
      <w:r>
        <w:rPr>
          <w:rFonts w:ascii="Helvetica" w:hAnsi="Helvetica" w:cs="Helvetica"/>
          <w:b/>
          <w:bCs/>
          <w:color w:val="000000"/>
          <w:sz w:val="34"/>
          <w:szCs w:val="34"/>
        </w:rPr>
        <w:t>Profiles</w:t>
      </w:r>
      <w:bookmarkEnd w:id="66"/>
    </w:p>
    <w:p w14:paraId="7567BB42" w14:textId="77777777" w:rsidR="009842F6" w:rsidRPr="009842F6" w:rsidRDefault="009842F6" w:rsidP="009842F6"/>
    <w:p w14:paraId="3A783E87" w14:textId="77777777" w:rsidR="009842F6" w:rsidRPr="009842F6" w:rsidRDefault="009842F6" w:rsidP="009842F6"/>
    <w:tbl>
      <w:tblPr>
        <w:tblpPr w:leftFromText="180" w:rightFromText="180" w:vertAnchor="page" w:horzAnchor="page" w:tblpX="681" w:tblpY="3150"/>
        <w:tblW w:w="110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3"/>
        <w:gridCol w:w="6886"/>
        <w:gridCol w:w="2200"/>
      </w:tblGrid>
      <w:tr w:rsidR="00D20F5C" w14:paraId="7C2DA193" w14:textId="77777777" w:rsidTr="009842F6">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A8704" w14:textId="77777777" w:rsidR="00D20F5C" w:rsidRDefault="00D20F5C" w:rsidP="009842F6">
            <w:pPr>
              <w:spacing w:after="150"/>
              <w:rPr>
                <w:rFonts w:ascii="Verdana" w:hAnsi="Verdana" w:cs="Times New Roman"/>
                <w:b/>
                <w:bCs/>
                <w:sz w:val="18"/>
                <w:szCs w:val="18"/>
              </w:rPr>
            </w:pPr>
            <w:r>
              <w:rPr>
                <w:rFonts w:ascii="Verdana" w:hAnsi="Verdana"/>
                <w:b/>
                <w:bCs/>
                <w:sz w:val="18"/>
                <w:szCs w:val="18"/>
              </w:rPr>
              <w:t>Id</w:t>
            </w:r>
          </w:p>
        </w:tc>
        <w:tc>
          <w:tcPr>
            <w:tcW w:w="6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A8F99" w14:textId="77777777" w:rsidR="00D20F5C" w:rsidRDefault="00D20F5C" w:rsidP="009842F6">
            <w:pPr>
              <w:spacing w:after="150"/>
              <w:rPr>
                <w:rFonts w:ascii="Verdana" w:hAnsi="Verdana"/>
                <w:b/>
                <w:bCs/>
                <w:sz w:val="18"/>
                <w:szCs w:val="18"/>
              </w:rPr>
            </w:pPr>
            <w:proofErr w:type="spellStart"/>
            <w:r>
              <w:rPr>
                <w:rFonts w:ascii="Verdana" w:hAnsi="Verdana"/>
                <w:b/>
                <w:bCs/>
                <w:sz w:val="18"/>
                <w:szCs w:val="18"/>
              </w:rPr>
              <w:t>Url</w:t>
            </w:r>
            <w:proofErr w:type="spellEnd"/>
          </w:p>
        </w:tc>
        <w:tc>
          <w:tcPr>
            <w:tcW w:w="27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3D70C" w14:textId="77777777" w:rsidR="00D20F5C" w:rsidRDefault="00D20F5C" w:rsidP="009842F6">
            <w:pPr>
              <w:spacing w:after="150"/>
              <w:rPr>
                <w:rFonts w:ascii="Verdana" w:hAnsi="Verdana"/>
                <w:b/>
                <w:bCs/>
                <w:sz w:val="18"/>
                <w:szCs w:val="18"/>
              </w:rPr>
            </w:pPr>
            <w:r>
              <w:rPr>
                <w:rFonts w:ascii="Verdana" w:hAnsi="Verdana"/>
                <w:b/>
                <w:bCs/>
                <w:sz w:val="18"/>
                <w:szCs w:val="18"/>
              </w:rPr>
              <w:t>Description</w:t>
            </w:r>
          </w:p>
        </w:tc>
      </w:tr>
      <w:tr w:rsidR="00D20F5C" w14:paraId="052A6891" w14:textId="77777777" w:rsidTr="009842F6">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C89C5" w14:textId="77777777" w:rsidR="00D20F5C" w:rsidRDefault="00A35302" w:rsidP="009842F6">
            <w:pPr>
              <w:spacing w:after="150"/>
              <w:rPr>
                <w:rFonts w:ascii="Verdana" w:hAnsi="Verdana"/>
                <w:sz w:val="18"/>
                <w:szCs w:val="18"/>
              </w:rPr>
            </w:pPr>
            <w:hyperlink r:id="rId45" w:history="1">
              <w:proofErr w:type="spellStart"/>
              <w:r w:rsidR="00D20F5C">
                <w:rPr>
                  <w:rStyle w:val="Hyperlink"/>
                  <w:rFonts w:ascii="Verdana" w:hAnsi="Verdana"/>
                  <w:sz w:val="18"/>
                  <w:szCs w:val="18"/>
                  <w:u w:val="none"/>
                </w:rPr>
                <w:t>HpiLocation</w:t>
              </w:r>
              <w:proofErr w:type="spellEnd"/>
            </w:hyperlink>
          </w:p>
        </w:tc>
        <w:tc>
          <w:tcPr>
            <w:tcW w:w="6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E570E" w14:textId="77777777" w:rsidR="00D20F5C" w:rsidRDefault="00D20F5C" w:rsidP="009842F6">
            <w:pPr>
              <w:spacing w:after="150"/>
              <w:rPr>
                <w:rFonts w:ascii="Verdana" w:hAnsi="Verdana"/>
                <w:sz w:val="18"/>
                <w:szCs w:val="18"/>
              </w:rPr>
            </w:pPr>
            <w:commentRangeStart w:id="67"/>
            <w:r>
              <w:rPr>
                <w:rFonts w:ascii="Verdana" w:hAnsi="Verdana"/>
                <w:sz w:val="18"/>
                <w:szCs w:val="18"/>
              </w:rPr>
              <w:t>http://hl7.org.nz/fhir/ig/hpi/StructureDefinition/HpiLocation</w:t>
            </w:r>
            <w:commentRangeEnd w:id="67"/>
            <w:r w:rsidR="002762AA">
              <w:rPr>
                <w:rStyle w:val="CommentReference"/>
              </w:rPr>
              <w:commentReference w:id="67"/>
            </w:r>
          </w:p>
        </w:tc>
        <w:tc>
          <w:tcPr>
            <w:tcW w:w="27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EA41B" w14:textId="77777777" w:rsidR="00D20F5C" w:rsidRDefault="00D20F5C" w:rsidP="009842F6">
            <w:pPr>
              <w:spacing w:after="150"/>
              <w:rPr>
                <w:rFonts w:ascii="Verdana" w:hAnsi="Verdana"/>
                <w:sz w:val="18"/>
                <w:szCs w:val="18"/>
              </w:rPr>
            </w:pPr>
            <w:r>
              <w:rPr>
                <w:rFonts w:ascii="Verdana" w:hAnsi="Verdana"/>
                <w:sz w:val="18"/>
                <w:szCs w:val="18"/>
              </w:rPr>
              <w:t>A physical location from which health goods and/or services are provided. They are also referred to as an HPI Facility.</w:t>
            </w:r>
          </w:p>
        </w:tc>
      </w:tr>
      <w:tr w:rsidR="00D20F5C" w14:paraId="1F739918" w14:textId="77777777" w:rsidTr="009842F6">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A4476" w14:textId="77777777" w:rsidR="00D20F5C" w:rsidRDefault="00A35302" w:rsidP="009842F6">
            <w:pPr>
              <w:spacing w:after="150"/>
              <w:rPr>
                <w:rFonts w:ascii="Verdana" w:hAnsi="Verdana"/>
                <w:sz w:val="18"/>
                <w:szCs w:val="18"/>
              </w:rPr>
            </w:pPr>
            <w:hyperlink r:id="rId46" w:history="1">
              <w:proofErr w:type="spellStart"/>
              <w:r w:rsidR="00D20F5C">
                <w:rPr>
                  <w:rStyle w:val="Hyperlink"/>
                  <w:rFonts w:ascii="Verdana" w:hAnsi="Verdana"/>
                  <w:sz w:val="18"/>
                  <w:szCs w:val="18"/>
                  <w:u w:val="none"/>
                </w:rPr>
                <w:t>HpiOrganization</w:t>
              </w:r>
              <w:proofErr w:type="spellEnd"/>
            </w:hyperlink>
          </w:p>
        </w:tc>
        <w:tc>
          <w:tcPr>
            <w:tcW w:w="6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14F24" w14:textId="77777777" w:rsidR="00D20F5C" w:rsidRDefault="00D20F5C" w:rsidP="009842F6">
            <w:pPr>
              <w:spacing w:after="150"/>
              <w:rPr>
                <w:rFonts w:ascii="Verdana" w:hAnsi="Verdana"/>
                <w:sz w:val="18"/>
                <w:szCs w:val="18"/>
              </w:rPr>
            </w:pPr>
            <w:commentRangeStart w:id="68"/>
            <w:r>
              <w:rPr>
                <w:rFonts w:ascii="Verdana" w:hAnsi="Verdana"/>
                <w:sz w:val="18"/>
                <w:szCs w:val="18"/>
              </w:rPr>
              <w:t>http://hl7.org.nz/fhir/ig/hpi/StructureDefinition/HpiOrganization</w:t>
            </w:r>
            <w:commentRangeEnd w:id="68"/>
            <w:r w:rsidR="004D6E47">
              <w:rPr>
                <w:rStyle w:val="CommentReference"/>
              </w:rPr>
              <w:commentReference w:id="68"/>
            </w:r>
          </w:p>
        </w:tc>
        <w:tc>
          <w:tcPr>
            <w:tcW w:w="27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DD9D" w14:textId="77777777" w:rsidR="00D20F5C" w:rsidRDefault="00D20F5C" w:rsidP="009842F6">
            <w:pPr>
              <w:spacing w:after="150"/>
              <w:rPr>
                <w:rFonts w:ascii="Verdana" w:hAnsi="Verdana"/>
                <w:sz w:val="18"/>
                <w:szCs w:val="18"/>
              </w:rPr>
            </w:pPr>
            <w:r>
              <w:rPr>
                <w:rFonts w:ascii="Verdana" w:hAnsi="Verdana"/>
                <w:sz w:val="18"/>
                <w:szCs w:val="18"/>
              </w:rPr>
              <w:t>An entity that provides services of interest to, or is involved in, the business of health care service provision.</w:t>
            </w:r>
          </w:p>
        </w:tc>
      </w:tr>
      <w:tr w:rsidR="00D20F5C" w14:paraId="365EABEB" w14:textId="77777777" w:rsidTr="009842F6">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4E504" w14:textId="77777777" w:rsidR="00D20F5C" w:rsidRDefault="00A35302" w:rsidP="009842F6">
            <w:pPr>
              <w:spacing w:after="150"/>
              <w:rPr>
                <w:rFonts w:ascii="Verdana" w:hAnsi="Verdana"/>
                <w:sz w:val="18"/>
                <w:szCs w:val="18"/>
              </w:rPr>
            </w:pPr>
            <w:hyperlink r:id="rId47" w:history="1">
              <w:proofErr w:type="spellStart"/>
              <w:r w:rsidR="00D20F5C">
                <w:rPr>
                  <w:rStyle w:val="Hyperlink"/>
                  <w:rFonts w:ascii="Verdana" w:hAnsi="Verdana"/>
                  <w:sz w:val="18"/>
                  <w:szCs w:val="18"/>
                  <w:u w:val="none"/>
                </w:rPr>
                <w:t>HpiPractitioner</w:t>
              </w:r>
              <w:proofErr w:type="spellEnd"/>
            </w:hyperlink>
          </w:p>
        </w:tc>
        <w:tc>
          <w:tcPr>
            <w:tcW w:w="6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2A63E" w14:textId="77777777" w:rsidR="00D20F5C" w:rsidRDefault="00D20F5C" w:rsidP="009842F6">
            <w:pPr>
              <w:spacing w:after="150"/>
              <w:rPr>
                <w:rFonts w:ascii="Verdana" w:hAnsi="Verdana"/>
                <w:sz w:val="18"/>
                <w:szCs w:val="18"/>
              </w:rPr>
            </w:pPr>
            <w:commentRangeStart w:id="69"/>
            <w:r>
              <w:rPr>
                <w:rFonts w:ascii="Verdana" w:hAnsi="Verdana"/>
                <w:sz w:val="18"/>
                <w:szCs w:val="18"/>
              </w:rPr>
              <w:t>http://hl7.org.nz/fhir/ig/hpi/StructureDefinition/HpiPra</w:t>
            </w:r>
            <w:bookmarkStart w:id="70" w:name="_GoBack"/>
            <w:bookmarkEnd w:id="70"/>
            <w:r>
              <w:rPr>
                <w:rFonts w:ascii="Verdana" w:hAnsi="Verdana"/>
                <w:sz w:val="18"/>
                <w:szCs w:val="18"/>
              </w:rPr>
              <w:t>ctitioner</w:t>
            </w:r>
            <w:commentRangeEnd w:id="69"/>
            <w:r w:rsidR="004D6E47">
              <w:rPr>
                <w:rStyle w:val="CommentReference"/>
              </w:rPr>
              <w:commentReference w:id="69"/>
            </w:r>
          </w:p>
        </w:tc>
        <w:tc>
          <w:tcPr>
            <w:tcW w:w="27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05F8E" w14:textId="410C3D8C" w:rsidR="00D20F5C" w:rsidRDefault="00D20F5C" w:rsidP="009842F6">
            <w:pPr>
              <w:spacing w:after="150"/>
              <w:rPr>
                <w:rFonts w:ascii="Verdana" w:hAnsi="Verdana"/>
                <w:sz w:val="18"/>
                <w:szCs w:val="18"/>
              </w:rPr>
            </w:pPr>
            <w:commentRangeStart w:id="71"/>
            <w:r>
              <w:rPr>
                <w:rFonts w:ascii="Verdana" w:hAnsi="Verdana"/>
                <w:sz w:val="18"/>
                <w:szCs w:val="18"/>
              </w:rPr>
              <w:t xml:space="preserve">The practitioner exposed by the HPI. This is the person who delivers </w:t>
            </w:r>
            <w:ins w:id="72" w:author="Anne Goodwin" w:date="2021-10-06T19:58:00Z">
              <w:r w:rsidR="00356A77">
                <w:rPr>
                  <w:rFonts w:ascii="Verdana" w:hAnsi="Verdana"/>
                  <w:sz w:val="18"/>
                  <w:szCs w:val="18"/>
                </w:rPr>
                <w:t>health</w:t>
              </w:r>
            </w:ins>
            <w:r>
              <w:rPr>
                <w:rFonts w:ascii="Verdana" w:hAnsi="Verdana"/>
                <w:sz w:val="18"/>
                <w:szCs w:val="18"/>
              </w:rPr>
              <w:t xml:space="preserve">care </w:t>
            </w:r>
            <w:ins w:id="73" w:author="Anne Goodwin" w:date="2021-10-06T19:58:00Z">
              <w:r w:rsidR="00202677">
                <w:rPr>
                  <w:rFonts w:ascii="Verdana" w:hAnsi="Verdana"/>
                  <w:sz w:val="18"/>
                  <w:szCs w:val="18"/>
                </w:rPr>
                <w:t>or healthcare related services</w:t>
              </w:r>
            </w:ins>
            <w:del w:id="74" w:author="Anne Goodwin" w:date="2021-10-06T19:58:00Z">
              <w:r w:rsidDel="00202677">
                <w:rPr>
                  <w:rFonts w:ascii="Verdana" w:hAnsi="Verdana"/>
                  <w:sz w:val="18"/>
                  <w:szCs w:val="18"/>
                </w:rPr>
                <w:delText>- regardless of qualification</w:delText>
              </w:r>
              <w:commentRangeEnd w:id="71"/>
              <w:r w:rsidR="003E5AFD" w:rsidDel="00202677">
                <w:rPr>
                  <w:rStyle w:val="CommentReference"/>
                </w:rPr>
                <w:commentReference w:id="71"/>
              </w:r>
              <w:r w:rsidDel="00202677">
                <w:rPr>
                  <w:rFonts w:ascii="Verdana" w:hAnsi="Verdana"/>
                  <w:sz w:val="18"/>
                  <w:szCs w:val="18"/>
                </w:rPr>
                <w:delText>.</w:delText>
              </w:r>
            </w:del>
          </w:p>
        </w:tc>
      </w:tr>
      <w:tr w:rsidR="00D20F5C" w14:paraId="2E00D7CA" w14:textId="77777777" w:rsidTr="009842F6">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62E69" w14:textId="77777777" w:rsidR="00D20F5C" w:rsidRDefault="00A35302" w:rsidP="009842F6">
            <w:pPr>
              <w:spacing w:after="150"/>
              <w:rPr>
                <w:rFonts w:ascii="Verdana" w:hAnsi="Verdana"/>
                <w:sz w:val="18"/>
                <w:szCs w:val="18"/>
              </w:rPr>
            </w:pPr>
            <w:hyperlink r:id="rId48" w:history="1">
              <w:proofErr w:type="spellStart"/>
              <w:r w:rsidR="00D20F5C">
                <w:rPr>
                  <w:rStyle w:val="Hyperlink"/>
                  <w:rFonts w:ascii="Verdana" w:hAnsi="Verdana"/>
                  <w:sz w:val="18"/>
                  <w:szCs w:val="18"/>
                  <w:u w:val="none"/>
                </w:rPr>
                <w:t>HpiPractitionerRole</w:t>
              </w:r>
              <w:proofErr w:type="spellEnd"/>
            </w:hyperlink>
          </w:p>
        </w:tc>
        <w:tc>
          <w:tcPr>
            <w:tcW w:w="6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F5C65" w14:textId="77777777" w:rsidR="00D20F5C" w:rsidRDefault="00D20F5C" w:rsidP="009842F6">
            <w:pPr>
              <w:spacing w:after="150"/>
              <w:rPr>
                <w:rFonts w:ascii="Verdana" w:hAnsi="Verdana"/>
                <w:sz w:val="18"/>
                <w:szCs w:val="18"/>
              </w:rPr>
            </w:pPr>
            <w:commentRangeStart w:id="75"/>
            <w:r>
              <w:rPr>
                <w:rFonts w:ascii="Verdana" w:hAnsi="Verdana"/>
                <w:sz w:val="18"/>
                <w:szCs w:val="18"/>
              </w:rPr>
              <w:t>http://hl7.org.nz/fhir/ig/hpi/StructureDefinition/HpiPractitionerRole</w:t>
            </w:r>
            <w:commentRangeEnd w:id="75"/>
            <w:r w:rsidR="006015C1">
              <w:rPr>
                <w:rStyle w:val="CommentReference"/>
              </w:rPr>
              <w:commentReference w:id="75"/>
            </w:r>
          </w:p>
        </w:tc>
        <w:tc>
          <w:tcPr>
            <w:tcW w:w="27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857E6" w14:textId="1E4BA014" w:rsidR="00D20F5C" w:rsidRDefault="00D20F5C" w:rsidP="009842F6">
            <w:pPr>
              <w:spacing w:after="150"/>
              <w:rPr>
                <w:rFonts w:ascii="Verdana" w:hAnsi="Verdana"/>
                <w:sz w:val="18"/>
                <w:szCs w:val="18"/>
              </w:rPr>
            </w:pPr>
            <w:commentRangeStart w:id="76"/>
            <w:r>
              <w:rPr>
                <w:rFonts w:ascii="Verdana" w:hAnsi="Verdana"/>
                <w:sz w:val="18"/>
                <w:szCs w:val="18"/>
              </w:rPr>
              <w:t>The practitioner role exposed by the HPI. Used to connect Practitioners with Organizations and Locations, indicating the role they have. A single Practitioner can have roles with mult</w:t>
            </w:r>
            <w:ins w:id="77" w:author="Anne Goodwin" w:date="2021-10-06T19:52:00Z">
              <w:r w:rsidR="000E24A8">
                <w:rPr>
                  <w:rFonts w:ascii="Verdana" w:hAnsi="Verdana"/>
                  <w:sz w:val="18"/>
                  <w:szCs w:val="18"/>
                </w:rPr>
                <w:t>i</w:t>
              </w:r>
            </w:ins>
            <w:r>
              <w:rPr>
                <w:rFonts w:ascii="Verdana" w:hAnsi="Verdana"/>
                <w:sz w:val="18"/>
                <w:szCs w:val="18"/>
              </w:rPr>
              <w:t>ple organizations.</w:t>
            </w:r>
            <w:commentRangeEnd w:id="76"/>
            <w:r w:rsidR="003E5AFD">
              <w:rPr>
                <w:rStyle w:val="CommentReference"/>
              </w:rPr>
              <w:commentReference w:id="76"/>
            </w:r>
          </w:p>
        </w:tc>
      </w:tr>
      <w:tr w:rsidR="00D20F5C" w14:paraId="2690556D" w14:textId="77777777" w:rsidTr="009842F6">
        <w:tc>
          <w:tcPr>
            <w:tcW w:w="19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333ED" w14:textId="77777777" w:rsidR="00D20F5C" w:rsidRDefault="00A35302" w:rsidP="009842F6">
            <w:pPr>
              <w:spacing w:after="150"/>
              <w:rPr>
                <w:rFonts w:ascii="Verdana" w:hAnsi="Verdana"/>
                <w:sz w:val="18"/>
                <w:szCs w:val="18"/>
              </w:rPr>
            </w:pPr>
            <w:hyperlink r:id="rId49" w:history="1">
              <w:proofErr w:type="spellStart"/>
              <w:r w:rsidR="00D20F5C">
                <w:rPr>
                  <w:rStyle w:val="Hyperlink"/>
                  <w:rFonts w:ascii="Verdana" w:hAnsi="Verdana"/>
                  <w:sz w:val="18"/>
                  <w:szCs w:val="18"/>
                  <w:u w:val="none"/>
                </w:rPr>
                <w:t>NzAddress</w:t>
              </w:r>
              <w:proofErr w:type="spellEnd"/>
            </w:hyperlink>
          </w:p>
        </w:tc>
        <w:tc>
          <w:tcPr>
            <w:tcW w:w="6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BF93F" w14:textId="77777777" w:rsidR="00D20F5C" w:rsidRDefault="00D20F5C" w:rsidP="009842F6">
            <w:pPr>
              <w:spacing w:after="150"/>
              <w:rPr>
                <w:rFonts w:ascii="Verdana" w:hAnsi="Verdana"/>
                <w:sz w:val="18"/>
                <w:szCs w:val="18"/>
              </w:rPr>
            </w:pPr>
            <w:commentRangeStart w:id="78"/>
            <w:r>
              <w:rPr>
                <w:rFonts w:ascii="Verdana" w:hAnsi="Verdana"/>
                <w:sz w:val="18"/>
                <w:szCs w:val="18"/>
              </w:rPr>
              <w:t>http://hl7.org.nz/fhir/StructureDefinition/NzAddress</w:t>
            </w:r>
            <w:commentRangeEnd w:id="78"/>
            <w:r w:rsidR="006015C1">
              <w:rPr>
                <w:rStyle w:val="CommentReference"/>
              </w:rPr>
              <w:commentReference w:id="78"/>
            </w:r>
          </w:p>
        </w:tc>
        <w:tc>
          <w:tcPr>
            <w:tcW w:w="27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599F5" w14:textId="77777777" w:rsidR="00D20F5C" w:rsidRDefault="00D20F5C" w:rsidP="009842F6">
            <w:pPr>
              <w:spacing w:after="150"/>
              <w:rPr>
                <w:rFonts w:ascii="Verdana" w:hAnsi="Verdana"/>
                <w:sz w:val="18"/>
                <w:szCs w:val="18"/>
              </w:rPr>
            </w:pPr>
            <w:r>
              <w:rPr>
                <w:rFonts w:ascii="Verdana" w:hAnsi="Verdana"/>
                <w:sz w:val="18"/>
                <w:szCs w:val="18"/>
              </w:rPr>
              <w:t>Adds building name, suburb, domicile code and geocode to the Address datatype</w:t>
            </w:r>
          </w:p>
        </w:tc>
      </w:tr>
    </w:tbl>
    <w:p w14:paraId="44897EA0" w14:textId="0AB029B4" w:rsidR="007110EF" w:rsidRDefault="007110EF" w:rsidP="007110EF">
      <w:pPr>
        <w:shd w:val="clear" w:color="auto" w:fill="FFFFFF"/>
        <w:rPr>
          <w:rFonts w:ascii="Helvetica" w:hAnsi="Helvetica" w:cs="Helvetica"/>
          <w:color w:val="333333"/>
          <w:sz w:val="21"/>
          <w:szCs w:val="21"/>
        </w:rPr>
      </w:pPr>
      <w:r>
        <w:rPr>
          <w:rFonts w:ascii="Helvetica" w:hAnsi="Helvetica" w:cs="Helvetica"/>
          <w:color w:val="333333"/>
          <w:sz w:val="21"/>
          <w:szCs w:val="21"/>
        </w:rPr>
        <w:br/>
      </w:r>
    </w:p>
    <w:p w14:paraId="3DF17A9B" w14:textId="3D2311DB" w:rsidR="00472CD2" w:rsidRDefault="00472CD2"/>
    <w:sectPr w:rsidR="00472C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nne Goodwin" w:date="2021-10-06T19:08:00Z" w:initials="AEG">
    <w:p w14:paraId="54E47035" w14:textId="6979F663" w:rsidR="009D1254" w:rsidRDefault="009D1254">
      <w:pPr>
        <w:pStyle w:val="CommentText"/>
      </w:pPr>
      <w:r>
        <w:rPr>
          <w:rStyle w:val="CommentReference"/>
        </w:rPr>
        <w:annotationRef/>
      </w:r>
      <w:r>
        <w:t>I cover this now in the business view pages</w:t>
      </w:r>
    </w:p>
  </w:comment>
  <w:comment w:id="33" w:author="Anne Goodwin" w:date="2021-10-06T19:12:00Z" w:initials="AEG">
    <w:p w14:paraId="78BF6329" w14:textId="4CB6F6A6" w:rsidR="00553CF6" w:rsidRDefault="00553CF6">
      <w:pPr>
        <w:pStyle w:val="CommentText"/>
      </w:pPr>
      <w:r>
        <w:rPr>
          <w:rStyle w:val="CommentReference"/>
        </w:rPr>
        <w:annotationRef/>
      </w:r>
      <w:r>
        <w:t>Add this tab, it’s a good idea but  not there at the moment</w:t>
      </w:r>
    </w:p>
  </w:comment>
  <w:comment w:id="49" w:author="David hay" w:date="2021-10-13T10:55:00Z" w:initials="Dh">
    <w:p w14:paraId="70F06679" w14:textId="4F3DDB72" w:rsidR="00BF6D01" w:rsidRDefault="00BF6D01">
      <w:pPr>
        <w:pStyle w:val="CommentText"/>
      </w:pPr>
      <w:r>
        <w:rPr>
          <w:rStyle w:val="CommentReference"/>
        </w:rPr>
        <w:annotationRef/>
      </w:r>
      <w:r>
        <w:t xml:space="preserve">Yes – we need to figure out the </w:t>
      </w:r>
      <w:proofErr w:type="spellStart"/>
      <w:r>
        <w:t>url</w:t>
      </w:r>
      <w:proofErr w:type="spellEnd"/>
      <w:r>
        <w:t xml:space="preserve"> for that. Will chat with </w:t>
      </w:r>
      <w:proofErr w:type="spellStart"/>
      <w:r>
        <w:t>PeterJ</w:t>
      </w:r>
      <w:proofErr w:type="spellEnd"/>
    </w:p>
  </w:comment>
  <w:comment w:id="50" w:author="Anne Goodwin" w:date="2021-10-06T19:34:00Z" w:initials="AEG">
    <w:p w14:paraId="674B23EF" w14:textId="1BC63B86" w:rsidR="00DE2D0E" w:rsidRDefault="00DE2D0E">
      <w:pPr>
        <w:pStyle w:val="CommentText"/>
      </w:pPr>
      <w:r>
        <w:rPr>
          <w:rStyle w:val="CommentReference"/>
        </w:rPr>
        <w:annotationRef/>
      </w:r>
      <w:r>
        <w:t>Doesn’t resolve</w:t>
      </w:r>
    </w:p>
  </w:comment>
  <w:comment w:id="51" w:author="Anne Goodwin" w:date="2021-10-06T19:34:00Z" w:initials="AEG">
    <w:p w14:paraId="4494A4ED" w14:textId="4327256A" w:rsidR="00D654BB" w:rsidRDefault="00D654BB">
      <w:pPr>
        <w:pStyle w:val="CommentText"/>
      </w:pPr>
      <w:r>
        <w:rPr>
          <w:rStyle w:val="CommentReference"/>
        </w:rPr>
        <w:annotationRef/>
      </w:r>
      <w:r>
        <w:t>Doesn’t resolve</w:t>
      </w:r>
    </w:p>
  </w:comment>
  <w:comment w:id="54" w:author="Anne Goodwin" w:date="2021-09-23T11:27:00Z" w:initials="AEG">
    <w:p w14:paraId="7596ED85" w14:textId="1122AFA2" w:rsidR="00E1442A" w:rsidRDefault="00E1442A">
      <w:pPr>
        <w:pStyle w:val="CommentText"/>
      </w:pPr>
      <w:r>
        <w:rPr>
          <w:rStyle w:val="CommentReference"/>
        </w:rPr>
        <w:annotationRef/>
      </w:r>
      <w:r>
        <w:t xml:space="preserve">The only identifier we have </w:t>
      </w:r>
      <w:r w:rsidR="006472F3">
        <w:t xml:space="preserve">defined for this </w:t>
      </w:r>
      <w:r w:rsidR="005802B9">
        <w:t xml:space="preserve">resource </w:t>
      </w:r>
      <w:r w:rsidR="006472F3">
        <w:t xml:space="preserve">is the </w:t>
      </w:r>
      <w:proofErr w:type="spellStart"/>
      <w:r w:rsidR="006472F3">
        <w:t>PracRole</w:t>
      </w:r>
      <w:proofErr w:type="spellEnd"/>
      <w:r w:rsidR="006472F3">
        <w:t xml:space="preserve"> ID</w:t>
      </w:r>
      <w:r w:rsidR="005802B9">
        <w:t xml:space="preserve"> issued by the HPI. </w:t>
      </w:r>
      <w:r w:rsidR="006472F3">
        <w:t xml:space="preserve">. I think we should </w:t>
      </w:r>
      <w:r w:rsidR="006371D4">
        <w:t>limit it to thi</w:t>
      </w:r>
      <w:r w:rsidR="00DB0826">
        <w:t>s until we know if parties want to supply other identifiers like employee number</w:t>
      </w:r>
      <w:r w:rsidR="009A64FE">
        <w:t xml:space="preserve"> which I don’t think is appropriate but maybe there is a </w:t>
      </w:r>
      <w:proofErr w:type="spellStart"/>
      <w:r w:rsidR="009A64FE">
        <w:t>usecase</w:t>
      </w:r>
      <w:proofErr w:type="spellEnd"/>
      <w:r w:rsidR="00893538">
        <w:t>???</w:t>
      </w:r>
      <w:r>
        <w:t xml:space="preserve"> </w:t>
      </w:r>
    </w:p>
  </w:comment>
  <w:comment w:id="55" w:author="David hay" w:date="2021-10-13T10:55:00Z" w:initials="Dh">
    <w:p w14:paraId="38EDA121" w14:textId="67255870" w:rsidR="00BF6D01" w:rsidRDefault="00BF6D01">
      <w:pPr>
        <w:pStyle w:val="CommentText"/>
      </w:pPr>
      <w:r>
        <w:rPr>
          <w:rStyle w:val="CommentReference"/>
        </w:rPr>
        <w:annotationRef/>
      </w:r>
      <w:r>
        <w:t>But we still need a search for that – right?</w:t>
      </w:r>
    </w:p>
  </w:comment>
  <w:comment w:id="59" w:author="Anne Goodwin" w:date="2021-10-06T19:41:00Z" w:initials="AEG">
    <w:p w14:paraId="65CC4369" w14:textId="4AE37370" w:rsidR="00BE1B06" w:rsidRDefault="00BE1B06">
      <w:pPr>
        <w:pStyle w:val="CommentText"/>
      </w:pPr>
      <w:r>
        <w:rPr>
          <w:rStyle w:val="CommentReference"/>
        </w:rPr>
        <w:annotationRef/>
      </w:r>
      <w:r>
        <w:t xml:space="preserve">There isn’t any </w:t>
      </w:r>
      <w:proofErr w:type="spellStart"/>
      <w:r w:rsidR="001075D0">
        <w:t>org:org</w:t>
      </w:r>
      <w:proofErr w:type="spellEnd"/>
      <w:r w:rsidR="001075D0">
        <w:t xml:space="preserve"> relationship data in the HPI yet so best not create expectations. </w:t>
      </w:r>
    </w:p>
  </w:comment>
  <w:comment w:id="63" w:author="David hay" w:date="2021-10-13T10:57:00Z" w:initials="Dh">
    <w:p w14:paraId="6486ED56" w14:textId="22CBC932" w:rsidR="008C4E66" w:rsidRDefault="008C4E66">
      <w:pPr>
        <w:pStyle w:val="CommentText"/>
      </w:pPr>
      <w:r>
        <w:rPr>
          <w:rStyle w:val="CommentReference"/>
        </w:rPr>
        <w:annotationRef/>
      </w:r>
      <w:r>
        <w:t xml:space="preserve">Same as above – </w:t>
      </w:r>
      <w:proofErr w:type="spellStart"/>
      <w:r>
        <w:t>ie</w:t>
      </w:r>
      <w:proofErr w:type="spellEnd"/>
      <w:r>
        <w:t xml:space="preserve"> </w:t>
      </w:r>
      <w:proofErr w:type="spellStart"/>
      <w:r>
        <w:t>url</w:t>
      </w:r>
      <w:proofErr w:type="spellEnd"/>
      <w:r>
        <w:t xml:space="preserve"> for searc</w:t>
      </w:r>
      <w:r w:rsidR="00A35302">
        <w:t xml:space="preserve">h </w:t>
      </w:r>
      <w:proofErr w:type="spellStart"/>
      <w:r w:rsidR="00A35302">
        <w:t>params</w:t>
      </w:r>
      <w:proofErr w:type="spellEnd"/>
    </w:p>
  </w:comment>
  <w:comment w:id="64" w:author="Anne Goodwin" w:date="2021-10-06T19:40:00Z" w:initials="AEG">
    <w:p w14:paraId="4D57063D" w14:textId="6A452DBA" w:rsidR="00B47D28" w:rsidRDefault="00B47D28">
      <w:pPr>
        <w:pStyle w:val="CommentText"/>
      </w:pPr>
      <w:r>
        <w:rPr>
          <w:rStyle w:val="CommentReference"/>
        </w:rPr>
        <w:annotationRef/>
      </w:r>
      <w:r>
        <w:t>Doesn’t resolve</w:t>
      </w:r>
    </w:p>
  </w:comment>
  <w:comment w:id="67" w:author="Anne Goodwin" w:date="2021-10-06T19:45:00Z" w:initials="AEG">
    <w:p w14:paraId="0F7C718E" w14:textId="69056F55" w:rsidR="002762AA" w:rsidRDefault="002762AA">
      <w:pPr>
        <w:pStyle w:val="CommentText"/>
      </w:pPr>
      <w:r>
        <w:rPr>
          <w:rStyle w:val="CommentReference"/>
        </w:rPr>
        <w:annotationRef/>
      </w:r>
      <w:r>
        <w:t>Doesn’t resolve?</w:t>
      </w:r>
    </w:p>
  </w:comment>
  <w:comment w:id="68" w:author="Anne Goodwin" w:date="2021-10-06T19:45:00Z" w:initials="AEG">
    <w:p w14:paraId="683230E4" w14:textId="14F0B9D5" w:rsidR="004D6E47" w:rsidRDefault="004D6E47">
      <w:pPr>
        <w:pStyle w:val="CommentText"/>
      </w:pPr>
      <w:r>
        <w:rPr>
          <w:rStyle w:val="CommentReference"/>
        </w:rPr>
        <w:annotationRef/>
      </w:r>
      <w:r>
        <w:t>Doesn’t resolve</w:t>
      </w:r>
    </w:p>
  </w:comment>
  <w:comment w:id="69" w:author="Anne Goodwin" w:date="2021-10-06T19:45:00Z" w:initials="AEG">
    <w:p w14:paraId="61935B19" w14:textId="3790D473" w:rsidR="004D6E47" w:rsidRDefault="004D6E47">
      <w:pPr>
        <w:pStyle w:val="CommentText"/>
      </w:pPr>
      <w:r>
        <w:rPr>
          <w:rStyle w:val="CommentReference"/>
        </w:rPr>
        <w:annotationRef/>
      </w:r>
      <w:r>
        <w:t>Doesn’t resolve</w:t>
      </w:r>
    </w:p>
  </w:comment>
  <w:comment w:id="71" w:author="Anne Goodwin" w:date="2021-09-23T11:33:00Z" w:initials="AEG">
    <w:p w14:paraId="72F6A937" w14:textId="2A2CA41A" w:rsidR="003E5AFD" w:rsidRDefault="003E5AFD">
      <w:pPr>
        <w:pStyle w:val="CommentText"/>
      </w:pPr>
      <w:r>
        <w:rPr>
          <w:rStyle w:val="CommentReference"/>
        </w:rPr>
        <w:annotationRef/>
      </w:r>
      <w:r>
        <w:t>Replace this</w:t>
      </w:r>
    </w:p>
  </w:comment>
  <w:comment w:id="75" w:author="Anne Goodwin" w:date="2021-10-06T19:59:00Z" w:initials="AEG">
    <w:p w14:paraId="3BD83968" w14:textId="3E7A913F" w:rsidR="006015C1" w:rsidRDefault="006015C1">
      <w:pPr>
        <w:pStyle w:val="CommentText"/>
      </w:pPr>
      <w:r>
        <w:rPr>
          <w:rStyle w:val="CommentReference"/>
        </w:rPr>
        <w:annotationRef/>
      </w:r>
      <w:r>
        <w:t>Doesn’t resolve</w:t>
      </w:r>
    </w:p>
  </w:comment>
  <w:comment w:id="76" w:author="Anne Goodwin" w:date="2021-09-23T11:33:00Z" w:initials="AEG">
    <w:p w14:paraId="0DA051F0" w14:textId="5AFD94F9" w:rsidR="003E5AFD" w:rsidRDefault="003E5AFD">
      <w:pPr>
        <w:pStyle w:val="CommentText"/>
      </w:pPr>
      <w:r>
        <w:rPr>
          <w:rStyle w:val="CommentReference"/>
        </w:rPr>
        <w:annotationRef/>
      </w:r>
      <w:r>
        <w:t>improve</w:t>
      </w:r>
    </w:p>
  </w:comment>
  <w:comment w:id="78" w:author="Anne Goodwin" w:date="2021-10-06T20:00:00Z" w:initials="AEG">
    <w:p w14:paraId="139B0E47" w14:textId="77777777" w:rsidR="006015C1" w:rsidRDefault="006015C1">
      <w:pPr>
        <w:pStyle w:val="CommentText"/>
      </w:pPr>
      <w:r>
        <w:rPr>
          <w:rStyle w:val="CommentReference"/>
        </w:rPr>
        <w:annotationRef/>
      </w:r>
      <w:r>
        <w:t>Doesn’t resolve.</w:t>
      </w:r>
    </w:p>
    <w:p w14:paraId="1691ABA8" w14:textId="7D72F0CB" w:rsidR="006015C1" w:rsidRDefault="006015C1">
      <w:pPr>
        <w:pStyle w:val="CommentText"/>
      </w:pPr>
      <w:r>
        <w:t>Is this still a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47035" w15:done="0"/>
  <w15:commentEx w15:paraId="78BF6329" w15:done="0"/>
  <w15:commentEx w15:paraId="70F06679" w15:done="0"/>
  <w15:commentEx w15:paraId="674B23EF" w15:done="0"/>
  <w15:commentEx w15:paraId="4494A4ED" w15:done="0"/>
  <w15:commentEx w15:paraId="7596ED85" w15:done="0"/>
  <w15:commentEx w15:paraId="38EDA121" w15:done="0"/>
  <w15:commentEx w15:paraId="65CC4369" w15:done="0"/>
  <w15:commentEx w15:paraId="6486ED56" w15:done="0"/>
  <w15:commentEx w15:paraId="4D57063D" w15:done="0"/>
  <w15:commentEx w15:paraId="0F7C718E" w15:done="0"/>
  <w15:commentEx w15:paraId="683230E4" w15:done="0"/>
  <w15:commentEx w15:paraId="61935B19" w15:done="0"/>
  <w15:commentEx w15:paraId="72F6A937" w15:done="0"/>
  <w15:commentEx w15:paraId="3BD83968" w15:done="0"/>
  <w15:commentEx w15:paraId="0DA051F0" w15:done="0"/>
  <w15:commentEx w15:paraId="1691AB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872C4" w16cex:dateUtc="2021-10-06T06:08:00Z"/>
  <w16cex:commentExtensible w16cex:durableId="2508738D" w16cex:dateUtc="2021-10-06T06:12:00Z"/>
  <w16cex:commentExtensible w16cex:durableId="250878BE" w16cex:dateUtc="2021-10-06T06:34:00Z"/>
  <w16cex:commentExtensible w16cex:durableId="250878D0" w16cex:dateUtc="2021-10-06T06:34:00Z"/>
  <w16cex:commentExtensible w16cex:durableId="24F6E316" w16cex:dateUtc="2021-09-22T23:27:00Z"/>
  <w16cex:commentExtensible w16cex:durableId="25087A71" w16cex:dateUtc="2021-10-06T06:41:00Z"/>
  <w16cex:commentExtensible w16cex:durableId="25087A2C" w16cex:dateUtc="2021-10-06T06:40:00Z"/>
  <w16cex:commentExtensible w16cex:durableId="25087B41" w16cex:dateUtc="2021-10-06T06:45:00Z"/>
  <w16cex:commentExtensible w16cex:durableId="25087B56" w16cex:dateUtc="2021-10-06T06:45:00Z"/>
  <w16cex:commentExtensible w16cex:durableId="25087B67" w16cex:dateUtc="2021-10-06T06:45:00Z"/>
  <w16cex:commentExtensible w16cex:durableId="24F6E46E" w16cex:dateUtc="2021-09-22T23:33:00Z"/>
  <w16cex:commentExtensible w16cex:durableId="25087EAC" w16cex:dateUtc="2021-10-06T06:59:00Z"/>
  <w16cex:commentExtensible w16cex:durableId="24F6E486" w16cex:dateUtc="2021-09-22T23:33:00Z"/>
  <w16cex:commentExtensible w16cex:durableId="25087EC2" w16cex:dateUtc="2021-10-06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47035" w16cid:durableId="250872C4"/>
  <w16cid:commentId w16cid:paraId="78BF6329" w16cid:durableId="2508738D"/>
  <w16cid:commentId w16cid:paraId="70F06679" w16cid:durableId="251139BB"/>
  <w16cid:commentId w16cid:paraId="674B23EF" w16cid:durableId="250878BE"/>
  <w16cid:commentId w16cid:paraId="4494A4ED" w16cid:durableId="250878D0"/>
  <w16cid:commentId w16cid:paraId="7596ED85" w16cid:durableId="24F6E316"/>
  <w16cid:commentId w16cid:paraId="38EDA121" w16cid:durableId="2511399C"/>
  <w16cid:commentId w16cid:paraId="65CC4369" w16cid:durableId="25087A71"/>
  <w16cid:commentId w16cid:paraId="6486ED56" w16cid:durableId="25113A11"/>
  <w16cid:commentId w16cid:paraId="4D57063D" w16cid:durableId="25087A2C"/>
  <w16cid:commentId w16cid:paraId="0F7C718E" w16cid:durableId="25087B41"/>
  <w16cid:commentId w16cid:paraId="683230E4" w16cid:durableId="25087B56"/>
  <w16cid:commentId w16cid:paraId="61935B19" w16cid:durableId="25087B67"/>
  <w16cid:commentId w16cid:paraId="72F6A937" w16cid:durableId="24F6E46E"/>
  <w16cid:commentId w16cid:paraId="3BD83968" w16cid:durableId="25087EAC"/>
  <w16cid:commentId w16cid:paraId="0DA051F0" w16cid:durableId="24F6E486"/>
  <w16cid:commentId w16cid:paraId="1691ABA8" w16cid:durableId="25087E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3187B"/>
    <w:multiLevelType w:val="multilevel"/>
    <w:tmpl w:val="D98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A0DD8"/>
    <w:multiLevelType w:val="multilevel"/>
    <w:tmpl w:val="AC2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44375"/>
    <w:multiLevelType w:val="multilevel"/>
    <w:tmpl w:val="6376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53995"/>
    <w:multiLevelType w:val="multilevel"/>
    <w:tmpl w:val="A99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F6948"/>
    <w:multiLevelType w:val="multilevel"/>
    <w:tmpl w:val="816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 Goodwin">
    <w15:presenceInfo w15:providerId="None" w15:userId="Anne Goo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D2"/>
    <w:rsid w:val="0000585D"/>
    <w:rsid w:val="000058A2"/>
    <w:rsid w:val="000105E4"/>
    <w:rsid w:val="00010F34"/>
    <w:rsid w:val="00016C4D"/>
    <w:rsid w:val="00021BF6"/>
    <w:rsid w:val="00024C17"/>
    <w:rsid w:val="00024DC3"/>
    <w:rsid w:val="00026CAE"/>
    <w:rsid w:val="000324B5"/>
    <w:rsid w:val="00035336"/>
    <w:rsid w:val="0003693B"/>
    <w:rsid w:val="00043132"/>
    <w:rsid w:val="00047D4E"/>
    <w:rsid w:val="00055213"/>
    <w:rsid w:val="0006558A"/>
    <w:rsid w:val="000831BB"/>
    <w:rsid w:val="00084AD0"/>
    <w:rsid w:val="00084D6C"/>
    <w:rsid w:val="00091287"/>
    <w:rsid w:val="00093B77"/>
    <w:rsid w:val="00094632"/>
    <w:rsid w:val="000A0E65"/>
    <w:rsid w:val="000A1AE3"/>
    <w:rsid w:val="000A1B32"/>
    <w:rsid w:val="000A3DD0"/>
    <w:rsid w:val="000A589B"/>
    <w:rsid w:val="000B0F41"/>
    <w:rsid w:val="000C2CC9"/>
    <w:rsid w:val="000D437B"/>
    <w:rsid w:val="000D488B"/>
    <w:rsid w:val="000E24A8"/>
    <w:rsid w:val="000E37BB"/>
    <w:rsid w:val="000E538A"/>
    <w:rsid w:val="000F2E02"/>
    <w:rsid w:val="000F54AB"/>
    <w:rsid w:val="001075D0"/>
    <w:rsid w:val="001104A8"/>
    <w:rsid w:val="00133F12"/>
    <w:rsid w:val="001358A6"/>
    <w:rsid w:val="00151213"/>
    <w:rsid w:val="00156861"/>
    <w:rsid w:val="001937D2"/>
    <w:rsid w:val="00193A25"/>
    <w:rsid w:val="001B6D85"/>
    <w:rsid w:val="001B6F07"/>
    <w:rsid w:val="001C204F"/>
    <w:rsid w:val="001C54CD"/>
    <w:rsid w:val="001C7495"/>
    <w:rsid w:val="001D42E4"/>
    <w:rsid w:val="001D546A"/>
    <w:rsid w:val="001D6FC2"/>
    <w:rsid w:val="001E7785"/>
    <w:rsid w:val="001F01BF"/>
    <w:rsid w:val="001F103C"/>
    <w:rsid w:val="001F10E8"/>
    <w:rsid w:val="002001EC"/>
    <w:rsid w:val="00202677"/>
    <w:rsid w:val="00202A9B"/>
    <w:rsid w:val="00205B56"/>
    <w:rsid w:val="00212888"/>
    <w:rsid w:val="00216665"/>
    <w:rsid w:val="00220AA2"/>
    <w:rsid w:val="00220FF8"/>
    <w:rsid w:val="002225C9"/>
    <w:rsid w:val="002227C4"/>
    <w:rsid w:val="00227007"/>
    <w:rsid w:val="00233EF2"/>
    <w:rsid w:val="00236C96"/>
    <w:rsid w:val="00252853"/>
    <w:rsid w:val="00255F80"/>
    <w:rsid w:val="002573E2"/>
    <w:rsid w:val="002621BA"/>
    <w:rsid w:val="00266416"/>
    <w:rsid w:val="00270C23"/>
    <w:rsid w:val="002762AA"/>
    <w:rsid w:val="002902CE"/>
    <w:rsid w:val="00292C45"/>
    <w:rsid w:val="00296CCF"/>
    <w:rsid w:val="00296E0A"/>
    <w:rsid w:val="002B468A"/>
    <w:rsid w:val="002B6B47"/>
    <w:rsid w:val="002C44FD"/>
    <w:rsid w:val="002C6ED5"/>
    <w:rsid w:val="002D55B6"/>
    <w:rsid w:val="002D5E54"/>
    <w:rsid w:val="002D7D18"/>
    <w:rsid w:val="002E2176"/>
    <w:rsid w:val="002E28DA"/>
    <w:rsid w:val="002E73CD"/>
    <w:rsid w:val="002F1609"/>
    <w:rsid w:val="002F50A8"/>
    <w:rsid w:val="00300332"/>
    <w:rsid w:val="00306191"/>
    <w:rsid w:val="00316792"/>
    <w:rsid w:val="00322186"/>
    <w:rsid w:val="0032229A"/>
    <w:rsid w:val="00322506"/>
    <w:rsid w:val="003255CE"/>
    <w:rsid w:val="00327CE1"/>
    <w:rsid w:val="00336D86"/>
    <w:rsid w:val="00352D19"/>
    <w:rsid w:val="00356A77"/>
    <w:rsid w:val="003662F9"/>
    <w:rsid w:val="003709F4"/>
    <w:rsid w:val="00375410"/>
    <w:rsid w:val="0038163A"/>
    <w:rsid w:val="00381D3E"/>
    <w:rsid w:val="00384473"/>
    <w:rsid w:val="00384C64"/>
    <w:rsid w:val="00386706"/>
    <w:rsid w:val="00393E28"/>
    <w:rsid w:val="00394E5D"/>
    <w:rsid w:val="003A4BD4"/>
    <w:rsid w:val="003A5328"/>
    <w:rsid w:val="003B0820"/>
    <w:rsid w:val="003B498A"/>
    <w:rsid w:val="003B6BBB"/>
    <w:rsid w:val="003C10EE"/>
    <w:rsid w:val="003C3C78"/>
    <w:rsid w:val="003C61F1"/>
    <w:rsid w:val="003D37BA"/>
    <w:rsid w:val="003E11B8"/>
    <w:rsid w:val="003E2DB5"/>
    <w:rsid w:val="003E4D0F"/>
    <w:rsid w:val="003E5AFD"/>
    <w:rsid w:val="003F102C"/>
    <w:rsid w:val="0040146F"/>
    <w:rsid w:val="00402BBC"/>
    <w:rsid w:val="00410E90"/>
    <w:rsid w:val="00414F05"/>
    <w:rsid w:val="00417F44"/>
    <w:rsid w:val="004228CB"/>
    <w:rsid w:val="00423622"/>
    <w:rsid w:val="004253FB"/>
    <w:rsid w:val="004402C0"/>
    <w:rsid w:val="004511C2"/>
    <w:rsid w:val="00451A14"/>
    <w:rsid w:val="0045651C"/>
    <w:rsid w:val="00466357"/>
    <w:rsid w:val="0047023B"/>
    <w:rsid w:val="00471E75"/>
    <w:rsid w:val="00472CD2"/>
    <w:rsid w:val="004750F0"/>
    <w:rsid w:val="004941FE"/>
    <w:rsid w:val="004A0AE7"/>
    <w:rsid w:val="004A3C13"/>
    <w:rsid w:val="004C48ED"/>
    <w:rsid w:val="004D37BC"/>
    <w:rsid w:val="004D6E47"/>
    <w:rsid w:val="004F4FB4"/>
    <w:rsid w:val="004F5FF6"/>
    <w:rsid w:val="00500BD9"/>
    <w:rsid w:val="0051591C"/>
    <w:rsid w:val="00533957"/>
    <w:rsid w:val="0053650B"/>
    <w:rsid w:val="00537983"/>
    <w:rsid w:val="0055246C"/>
    <w:rsid w:val="00552F3D"/>
    <w:rsid w:val="00553CF6"/>
    <w:rsid w:val="0055640A"/>
    <w:rsid w:val="005574C5"/>
    <w:rsid w:val="00571DC8"/>
    <w:rsid w:val="00571EE9"/>
    <w:rsid w:val="005752DC"/>
    <w:rsid w:val="005802B9"/>
    <w:rsid w:val="00580346"/>
    <w:rsid w:val="005843A9"/>
    <w:rsid w:val="00590758"/>
    <w:rsid w:val="00595D51"/>
    <w:rsid w:val="005A1D92"/>
    <w:rsid w:val="005B5BC4"/>
    <w:rsid w:val="005C5AA7"/>
    <w:rsid w:val="005C5E55"/>
    <w:rsid w:val="005C7696"/>
    <w:rsid w:val="005D2A49"/>
    <w:rsid w:val="005D39E7"/>
    <w:rsid w:val="005D66FD"/>
    <w:rsid w:val="005E38CC"/>
    <w:rsid w:val="005E3ADF"/>
    <w:rsid w:val="005E3DD6"/>
    <w:rsid w:val="005F2BC3"/>
    <w:rsid w:val="006006DF"/>
    <w:rsid w:val="006015C1"/>
    <w:rsid w:val="00612013"/>
    <w:rsid w:val="006132BB"/>
    <w:rsid w:val="0061645C"/>
    <w:rsid w:val="00616F40"/>
    <w:rsid w:val="00621D27"/>
    <w:rsid w:val="00621D2C"/>
    <w:rsid w:val="00624DD2"/>
    <w:rsid w:val="0062656F"/>
    <w:rsid w:val="006371D4"/>
    <w:rsid w:val="006472F3"/>
    <w:rsid w:val="006563BB"/>
    <w:rsid w:val="00671AF6"/>
    <w:rsid w:val="00674F52"/>
    <w:rsid w:val="0067544D"/>
    <w:rsid w:val="006760BF"/>
    <w:rsid w:val="006776B8"/>
    <w:rsid w:val="00681C2B"/>
    <w:rsid w:val="0068286A"/>
    <w:rsid w:val="006904E1"/>
    <w:rsid w:val="00692162"/>
    <w:rsid w:val="00694607"/>
    <w:rsid w:val="00695EBE"/>
    <w:rsid w:val="006960AB"/>
    <w:rsid w:val="00696384"/>
    <w:rsid w:val="00697296"/>
    <w:rsid w:val="006A7385"/>
    <w:rsid w:val="006B6B10"/>
    <w:rsid w:val="006B7014"/>
    <w:rsid w:val="006B7951"/>
    <w:rsid w:val="006C3172"/>
    <w:rsid w:val="006C3455"/>
    <w:rsid w:val="006C3BE3"/>
    <w:rsid w:val="006E3878"/>
    <w:rsid w:val="006E5FC9"/>
    <w:rsid w:val="006F1912"/>
    <w:rsid w:val="006F2592"/>
    <w:rsid w:val="006F3DA0"/>
    <w:rsid w:val="006F45F3"/>
    <w:rsid w:val="00700593"/>
    <w:rsid w:val="00707B8D"/>
    <w:rsid w:val="00707E63"/>
    <w:rsid w:val="00710ECA"/>
    <w:rsid w:val="007110EF"/>
    <w:rsid w:val="00721753"/>
    <w:rsid w:val="007347D4"/>
    <w:rsid w:val="00734DCF"/>
    <w:rsid w:val="00735C47"/>
    <w:rsid w:val="007419D2"/>
    <w:rsid w:val="00766E9E"/>
    <w:rsid w:val="00774F42"/>
    <w:rsid w:val="00784171"/>
    <w:rsid w:val="00784E6E"/>
    <w:rsid w:val="0079787B"/>
    <w:rsid w:val="007A6745"/>
    <w:rsid w:val="007B1FF3"/>
    <w:rsid w:val="007B5306"/>
    <w:rsid w:val="007C48E8"/>
    <w:rsid w:val="007C4D19"/>
    <w:rsid w:val="007D70D9"/>
    <w:rsid w:val="007E6CBC"/>
    <w:rsid w:val="007F1E58"/>
    <w:rsid w:val="007F3032"/>
    <w:rsid w:val="0080528F"/>
    <w:rsid w:val="00810F89"/>
    <w:rsid w:val="0081269B"/>
    <w:rsid w:val="0081296D"/>
    <w:rsid w:val="008134D4"/>
    <w:rsid w:val="008170D6"/>
    <w:rsid w:val="008218E1"/>
    <w:rsid w:val="00827CDB"/>
    <w:rsid w:val="00834511"/>
    <w:rsid w:val="00846AD9"/>
    <w:rsid w:val="00851C2A"/>
    <w:rsid w:val="00853910"/>
    <w:rsid w:val="00856BB8"/>
    <w:rsid w:val="00861290"/>
    <w:rsid w:val="00864366"/>
    <w:rsid w:val="008663F3"/>
    <w:rsid w:val="008711F7"/>
    <w:rsid w:val="00884CD8"/>
    <w:rsid w:val="00892566"/>
    <w:rsid w:val="00893538"/>
    <w:rsid w:val="00894FEA"/>
    <w:rsid w:val="008A0768"/>
    <w:rsid w:val="008A3832"/>
    <w:rsid w:val="008B04D0"/>
    <w:rsid w:val="008B23FA"/>
    <w:rsid w:val="008C088C"/>
    <w:rsid w:val="008C3E7D"/>
    <w:rsid w:val="008C4E66"/>
    <w:rsid w:val="008D359B"/>
    <w:rsid w:val="008F1100"/>
    <w:rsid w:val="008F1A6F"/>
    <w:rsid w:val="008F50E3"/>
    <w:rsid w:val="00900851"/>
    <w:rsid w:val="0090286B"/>
    <w:rsid w:val="00905803"/>
    <w:rsid w:val="00911463"/>
    <w:rsid w:val="00913C4E"/>
    <w:rsid w:val="00915A10"/>
    <w:rsid w:val="00920278"/>
    <w:rsid w:val="009216D8"/>
    <w:rsid w:val="009246FF"/>
    <w:rsid w:val="009269F4"/>
    <w:rsid w:val="009333F0"/>
    <w:rsid w:val="00945202"/>
    <w:rsid w:val="00951CFD"/>
    <w:rsid w:val="00952FA6"/>
    <w:rsid w:val="00961407"/>
    <w:rsid w:val="00961501"/>
    <w:rsid w:val="0096334B"/>
    <w:rsid w:val="00964B59"/>
    <w:rsid w:val="0096660B"/>
    <w:rsid w:val="00973DBA"/>
    <w:rsid w:val="0097534C"/>
    <w:rsid w:val="009842F6"/>
    <w:rsid w:val="009877C7"/>
    <w:rsid w:val="0099054D"/>
    <w:rsid w:val="00997DED"/>
    <w:rsid w:val="009A64FE"/>
    <w:rsid w:val="009A7538"/>
    <w:rsid w:val="009B2AFA"/>
    <w:rsid w:val="009B4C6D"/>
    <w:rsid w:val="009B67E1"/>
    <w:rsid w:val="009C05AD"/>
    <w:rsid w:val="009C4B5B"/>
    <w:rsid w:val="009C7A84"/>
    <w:rsid w:val="009D1254"/>
    <w:rsid w:val="009E53A7"/>
    <w:rsid w:val="009E5457"/>
    <w:rsid w:val="009F486D"/>
    <w:rsid w:val="00A02FBE"/>
    <w:rsid w:val="00A050C1"/>
    <w:rsid w:val="00A05FDE"/>
    <w:rsid w:val="00A15CA5"/>
    <w:rsid w:val="00A16FD0"/>
    <w:rsid w:val="00A17A74"/>
    <w:rsid w:val="00A2266A"/>
    <w:rsid w:val="00A22D77"/>
    <w:rsid w:val="00A22F6C"/>
    <w:rsid w:val="00A305CC"/>
    <w:rsid w:val="00A30818"/>
    <w:rsid w:val="00A35302"/>
    <w:rsid w:val="00A43E72"/>
    <w:rsid w:val="00A524AC"/>
    <w:rsid w:val="00A54A05"/>
    <w:rsid w:val="00A54BFE"/>
    <w:rsid w:val="00A617D9"/>
    <w:rsid w:val="00A62C29"/>
    <w:rsid w:val="00A705CA"/>
    <w:rsid w:val="00A70FB7"/>
    <w:rsid w:val="00A76043"/>
    <w:rsid w:val="00A77E91"/>
    <w:rsid w:val="00A80A26"/>
    <w:rsid w:val="00A80FFA"/>
    <w:rsid w:val="00A82219"/>
    <w:rsid w:val="00A828AB"/>
    <w:rsid w:val="00A90A2F"/>
    <w:rsid w:val="00A94D1B"/>
    <w:rsid w:val="00A96E46"/>
    <w:rsid w:val="00A96F38"/>
    <w:rsid w:val="00A96FD3"/>
    <w:rsid w:val="00AA2BD2"/>
    <w:rsid w:val="00AB1E18"/>
    <w:rsid w:val="00AB48A9"/>
    <w:rsid w:val="00AB64F9"/>
    <w:rsid w:val="00AC1306"/>
    <w:rsid w:val="00AD287F"/>
    <w:rsid w:val="00AD3F03"/>
    <w:rsid w:val="00AD6A7B"/>
    <w:rsid w:val="00AD7FD7"/>
    <w:rsid w:val="00AF328B"/>
    <w:rsid w:val="00AF359F"/>
    <w:rsid w:val="00AF6048"/>
    <w:rsid w:val="00AF6EDD"/>
    <w:rsid w:val="00B0760A"/>
    <w:rsid w:val="00B11710"/>
    <w:rsid w:val="00B162C9"/>
    <w:rsid w:val="00B233B7"/>
    <w:rsid w:val="00B451EA"/>
    <w:rsid w:val="00B47D28"/>
    <w:rsid w:val="00B52326"/>
    <w:rsid w:val="00B538BB"/>
    <w:rsid w:val="00B548FA"/>
    <w:rsid w:val="00B6273B"/>
    <w:rsid w:val="00B766D3"/>
    <w:rsid w:val="00B80B67"/>
    <w:rsid w:val="00B8375A"/>
    <w:rsid w:val="00B87909"/>
    <w:rsid w:val="00B87F64"/>
    <w:rsid w:val="00B93184"/>
    <w:rsid w:val="00B97210"/>
    <w:rsid w:val="00BA1E54"/>
    <w:rsid w:val="00BB1880"/>
    <w:rsid w:val="00BB3680"/>
    <w:rsid w:val="00BB40E6"/>
    <w:rsid w:val="00BB4565"/>
    <w:rsid w:val="00BB578B"/>
    <w:rsid w:val="00BC1C3D"/>
    <w:rsid w:val="00BC4B0A"/>
    <w:rsid w:val="00BC4E02"/>
    <w:rsid w:val="00BD4D9B"/>
    <w:rsid w:val="00BE1B06"/>
    <w:rsid w:val="00BE2523"/>
    <w:rsid w:val="00BE2660"/>
    <w:rsid w:val="00BF0D0A"/>
    <w:rsid w:val="00BF2EDC"/>
    <w:rsid w:val="00BF659B"/>
    <w:rsid w:val="00BF6D01"/>
    <w:rsid w:val="00C063A3"/>
    <w:rsid w:val="00C069D8"/>
    <w:rsid w:val="00C12E37"/>
    <w:rsid w:val="00C21BCF"/>
    <w:rsid w:val="00C2768F"/>
    <w:rsid w:val="00C437A4"/>
    <w:rsid w:val="00C4481E"/>
    <w:rsid w:val="00C633B2"/>
    <w:rsid w:val="00C70D57"/>
    <w:rsid w:val="00C74124"/>
    <w:rsid w:val="00C87BA0"/>
    <w:rsid w:val="00C96AB4"/>
    <w:rsid w:val="00C97DA6"/>
    <w:rsid w:val="00CA0A23"/>
    <w:rsid w:val="00CA22E6"/>
    <w:rsid w:val="00CA4E06"/>
    <w:rsid w:val="00CA7AC1"/>
    <w:rsid w:val="00CA7BBC"/>
    <w:rsid w:val="00CB36C1"/>
    <w:rsid w:val="00CB77C6"/>
    <w:rsid w:val="00CC0CC3"/>
    <w:rsid w:val="00CD6004"/>
    <w:rsid w:val="00CD6A86"/>
    <w:rsid w:val="00CF7F24"/>
    <w:rsid w:val="00D0025D"/>
    <w:rsid w:val="00D05F22"/>
    <w:rsid w:val="00D10A1D"/>
    <w:rsid w:val="00D20F5C"/>
    <w:rsid w:val="00D21F81"/>
    <w:rsid w:val="00D24F75"/>
    <w:rsid w:val="00D26788"/>
    <w:rsid w:val="00D41046"/>
    <w:rsid w:val="00D42484"/>
    <w:rsid w:val="00D444CD"/>
    <w:rsid w:val="00D64538"/>
    <w:rsid w:val="00D654BB"/>
    <w:rsid w:val="00D70842"/>
    <w:rsid w:val="00D72546"/>
    <w:rsid w:val="00D81375"/>
    <w:rsid w:val="00D86D57"/>
    <w:rsid w:val="00D90CDB"/>
    <w:rsid w:val="00D97626"/>
    <w:rsid w:val="00DA6BF6"/>
    <w:rsid w:val="00DB0826"/>
    <w:rsid w:val="00DC1BF1"/>
    <w:rsid w:val="00DD4908"/>
    <w:rsid w:val="00DE2D0E"/>
    <w:rsid w:val="00DE53CE"/>
    <w:rsid w:val="00DF098A"/>
    <w:rsid w:val="00DF2518"/>
    <w:rsid w:val="00DF2F44"/>
    <w:rsid w:val="00DF4680"/>
    <w:rsid w:val="00E00561"/>
    <w:rsid w:val="00E1442A"/>
    <w:rsid w:val="00E15AE1"/>
    <w:rsid w:val="00E16261"/>
    <w:rsid w:val="00E168D5"/>
    <w:rsid w:val="00E21DD5"/>
    <w:rsid w:val="00E2415D"/>
    <w:rsid w:val="00E32942"/>
    <w:rsid w:val="00E36056"/>
    <w:rsid w:val="00E418B5"/>
    <w:rsid w:val="00E60FD5"/>
    <w:rsid w:val="00E6618A"/>
    <w:rsid w:val="00E7067A"/>
    <w:rsid w:val="00E71BD8"/>
    <w:rsid w:val="00E77C96"/>
    <w:rsid w:val="00E8665F"/>
    <w:rsid w:val="00E93724"/>
    <w:rsid w:val="00E952AE"/>
    <w:rsid w:val="00EA2FC0"/>
    <w:rsid w:val="00EA454E"/>
    <w:rsid w:val="00EA7625"/>
    <w:rsid w:val="00EB529E"/>
    <w:rsid w:val="00EB6E94"/>
    <w:rsid w:val="00EC10B8"/>
    <w:rsid w:val="00EC2423"/>
    <w:rsid w:val="00EC2A07"/>
    <w:rsid w:val="00ED6C24"/>
    <w:rsid w:val="00EE0D94"/>
    <w:rsid w:val="00EE7139"/>
    <w:rsid w:val="00EF529F"/>
    <w:rsid w:val="00EF7B82"/>
    <w:rsid w:val="00F11306"/>
    <w:rsid w:val="00F12578"/>
    <w:rsid w:val="00F129F8"/>
    <w:rsid w:val="00F12F76"/>
    <w:rsid w:val="00F136A9"/>
    <w:rsid w:val="00F157B0"/>
    <w:rsid w:val="00F233A4"/>
    <w:rsid w:val="00F34DC5"/>
    <w:rsid w:val="00F41721"/>
    <w:rsid w:val="00F52F00"/>
    <w:rsid w:val="00F60672"/>
    <w:rsid w:val="00F61CA8"/>
    <w:rsid w:val="00F665B3"/>
    <w:rsid w:val="00F73BF0"/>
    <w:rsid w:val="00F74454"/>
    <w:rsid w:val="00F74BE3"/>
    <w:rsid w:val="00F7633F"/>
    <w:rsid w:val="00F85C3C"/>
    <w:rsid w:val="00F86227"/>
    <w:rsid w:val="00F912A4"/>
    <w:rsid w:val="00F9231F"/>
    <w:rsid w:val="00F93C9F"/>
    <w:rsid w:val="00F9448B"/>
    <w:rsid w:val="00F95059"/>
    <w:rsid w:val="00FB186F"/>
    <w:rsid w:val="00FC53CD"/>
    <w:rsid w:val="00FC56EF"/>
    <w:rsid w:val="00FD1D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ABD6"/>
  <w15:chartTrackingRefBased/>
  <w15:docId w15:val="{87A3DE6A-437F-4845-80A3-27FD1B76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2CD2"/>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next w:val="Normal"/>
    <w:link w:val="Heading4Char"/>
    <w:uiPriority w:val="9"/>
    <w:semiHidden/>
    <w:unhideWhenUsed/>
    <w:qFormat/>
    <w:rsid w:val="00D90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CD2"/>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472CD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472CD2"/>
    <w:rPr>
      <w:color w:val="0000FF"/>
      <w:u w:val="single"/>
    </w:rPr>
  </w:style>
  <w:style w:type="character" w:styleId="Strong">
    <w:name w:val="Strong"/>
    <w:basedOn w:val="DefaultParagraphFont"/>
    <w:uiPriority w:val="22"/>
    <w:qFormat/>
    <w:rsid w:val="00472CD2"/>
    <w:rPr>
      <w:b/>
      <w:bCs/>
    </w:rPr>
  </w:style>
  <w:style w:type="character" w:styleId="CommentReference">
    <w:name w:val="annotation reference"/>
    <w:basedOn w:val="DefaultParagraphFont"/>
    <w:uiPriority w:val="99"/>
    <w:semiHidden/>
    <w:unhideWhenUsed/>
    <w:rsid w:val="00472CD2"/>
    <w:rPr>
      <w:sz w:val="16"/>
      <w:szCs w:val="16"/>
    </w:rPr>
  </w:style>
  <w:style w:type="paragraph" w:styleId="CommentText">
    <w:name w:val="annotation text"/>
    <w:basedOn w:val="Normal"/>
    <w:link w:val="CommentTextChar"/>
    <w:uiPriority w:val="99"/>
    <w:semiHidden/>
    <w:unhideWhenUsed/>
    <w:rsid w:val="00472CD2"/>
    <w:pPr>
      <w:spacing w:line="240" w:lineRule="auto"/>
    </w:pPr>
    <w:rPr>
      <w:sz w:val="20"/>
      <w:szCs w:val="20"/>
    </w:rPr>
  </w:style>
  <w:style w:type="character" w:customStyle="1" w:styleId="CommentTextChar">
    <w:name w:val="Comment Text Char"/>
    <w:basedOn w:val="DefaultParagraphFont"/>
    <w:link w:val="CommentText"/>
    <w:uiPriority w:val="99"/>
    <w:semiHidden/>
    <w:rsid w:val="00472CD2"/>
    <w:rPr>
      <w:sz w:val="20"/>
      <w:szCs w:val="20"/>
    </w:rPr>
  </w:style>
  <w:style w:type="paragraph" w:styleId="CommentSubject">
    <w:name w:val="annotation subject"/>
    <w:basedOn w:val="CommentText"/>
    <w:next w:val="CommentText"/>
    <w:link w:val="CommentSubjectChar"/>
    <w:uiPriority w:val="99"/>
    <w:semiHidden/>
    <w:unhideWhenUsed/>
    <w:rsid w:val="00472CD2"/>
    <w:rPr>
      <w:b/>
      <w:bCs/>
    </w:rPr>
  </w:style>
  <w:style w:type="character" w:customStyle="1" w:styleId="CommentSubjectChar">
    <w:name w:val="Comment Subject Char"/>
    <w:basedOn w:val="CommentTextChar"/>
    <w:link w:val="CommentSubject"/>
    <w:uiPriority w:val="99"/>
    <w:semiHidden/>
    <w:rsid w:val="00472CD2"/>
    <w:rPr>
      <w:b/>
      <w:bCs/>
      <w:sz w:val="20"/>
      <w:szCs w:val="20"/>
    </w:rPr>
  </w:style>
  <w:style w:type="paragraph" w:styleId="BalloonText">
    <w:name w:val="Balloon Text"/>
    <w:basedOn w:val="Normal"/>
    <w:link w:val="BalloonTextChar"/>
    <w:uiPriority w:val="99"/>
    <w:semiHidden/>
    <w:unhideWhenUsed/>
    <w:rsid w:val="00472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CD2"/>
    <w:rPr>
      <w:rFonts w:ascii="Segoe UI" w:hAnsi="Segoe UI" w:cs="Segoe UI"/>
      <w:sz w:val="18"/>
      <w:szCs w:val="18"/>
    </w:rPr>
  </w:style>
  <w:style w:type="character" w:styleId="UnresolvedMention">
    <w:name w:val="Unresolved Mention"/>
    <w:basedOn w:val="DefaultParagraphFont"/>
    <w:uiPriority w:val="99"/>
    <w:semiHidden/>
    <w:unhideWhenUsed/>
    <w:rsid w:val="00270C23"/>
    <w:rPr>
      <w:color w:val="605E5C"/>
      <w:shd w:val="clear" w:color="auto" w:fill="E1DFDD"/>
    </w:rPr>
  </w:style>
  <w:style w:type="character" w:customStyle="1" w:styleId="Heading2Char">
    <w:name w:val="Heading 2 Char"/>
    <w:basedOn w:val="DefaultParagraphFont"/>
    <w:link w:val="Heading2"/>
    <w:uiPriority w:val="9"/>
    <w:semiHidden/>
    <w:rsid w:val="00D90C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90C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90C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D90CDB"/>
    <w:rPr>
      <w:rFonts w:ascii="Courier New" w:eastAsia="Times New Roman" w:hAnsi="Courier New" w:cs="Courier New"/>
      <w:sz w:val="20"/>
      <w:szCs w:val="20"/>
      <w:lang w:eastAsia="en-NZ"/>
    </w:rPr>
  </w:style>
  <w:style w:type="character" w:styleId="Emphasis">
    <w:name w:val="Emphasis"/>
    <w:basedOn w:val="DefaultParagraphFont"/>
    <w:uiPriority w:val="20"/>
    <w:qFormat/>
    <w:rsid w:val="00D90CDB"/>
    <w:rPr>
      <w:i/>
      <w:iCs/>
    </w:rPr>
  </w:style>
  <w:style w:type="character" w:customStyle="1" w:styleId="Heading1Char">
    <w:name w:val="Heading 1 Char"/>
    <w:basedOn w:val="DefaultParagraphFont"/>
    <w:link w:val="Heading1"/>
    <w:uiPriority w:val="9"/>
    <w:rsid w:val="00D81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5C47"/>
    <w:pPr>
      <w:outlineLvl w:val="9"/>
    </w:pPr>
    <w:rPr>
      <w:lang w:val="en-US"/>
    </w:rPr>
  </w:style>
  <w:style w:type="paragraph" w:styleId="TOC1">
    <w:name w:val="toc 1"/>
    <w:basedOn w:val="Normal"/>
    <w:next w:val="Normal"/>
    <w:autoRedefine/>
    <w:uiPriority w:val="39"/>
    <w:unhideWhenUsed/>
    <w:rsid w:val="00735C47"/>
    <w:pPr>
      <w:spacing w:after="100"/>
    </w:pPr>
  </w:style>
  <w:style w:type="paragraph" w:styleId="TOC3">
    <w:name w:val="toc 3"/>
    <w:basedOn w:val="Normal"/>
    <w:next w:val="Normal"/>
    <w:autoRedefine/>
    <w:uiPriority w:val="39"/>
    <w:unhideWhenUsed/>
    <w:rsid w:val="00735C47"/>
    <w:pPr>
      <w:spacing w:after="100"/>
      <w:ind w:left="440"/>
    </w:pPr>
  </w:style>
  <w:style w:type="paragraph" w:styleId="TOC2">
    <w:name w:val="toc 2"/>
    <w:basedOn w:val="Normal"/>
    <w:next w:val="Normal"/>
    <w:autoRedefine/>
    <w:uiPriority w:val="39"/>
    <w:unhideWhenUsed/>
    <w:rsid w:val="00735C47"/>
    <w:pPr>
      <w:spacing w:after="100"/>
      <w:ind w:left="220"/>
    </w:pPr>
  </w:style>
  <w:style w:type="table" w:styleId="TableGrid">
    <w:name w:val="Table Grid"/>
    <w:basedOn w:val="TableNormal"/>
    <w:uiPriority w:val="39"/>
    <w:rsid w:val="0041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62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2544">
      <w:bodyDiv w:val="1"/>
      <w:marLeft w:val="0"/>
      <w:marRight w:val="0"/>
      <w:marTop w:val="0"/>
      <w:marBottom w:val="0"/>
      <w:divBdr>
        <w:top w:val="none" w:sz="0" w:space="0" w:color="auto"/>
        <w:left w:val="none" w:sz="0" w:space="0" w:color="auto"/>
        <w:bottom w:val="none" w:sz="0" w:space="0" w:color="auto"/>
        <w:right w:val="none" w:sz="0" w:space="0" w:color="auto"/>
      </w:divBdr>
    </w:div>
    <w:div w:id="575364958">
      <w:bodyDiv w:val="1"/>
      <w:marLeft w:val="0"/>
      <w:marRight w:val="0"/>
      <w:marTop w:val="0"/>
      <w:marBottom w:val="0"/>
      <w:divBdr>
        <w:top w:val="none" w:sz="0" w:space="0" w:color="auto"/>
        <w:left w:val="none" w:sz="0" w:space="0" w:color="auto"/>
        <w:bottom w:val="none" w:sz="0" w:space="0" w:color="auto"/>
        <w:right w:val="none" w:sz="0" w:space="0" w:color="auto"/>
      </w:divBdr>
    </w:div>
    <w:div w:id="765351274">
      <w:bodyDiv w:val="1"/>
      <w:marLeft w:val="0"/>
      <w:marRight w:val="0"/>
      <w:marTop w:val="0"/>
      <w:marBottom w:val="0"/>
      <w:divBdr>
        <w:top w:val="none" w:sz="0" w:space="0" w:color="auto"/>
        <w:left w:val="none" w:sz="0" w:space="0" w:color="auto"/>
        <w:bottom w:val="none" w:sz="0" w:space="0" w:color="auto"/>
        <w:right w:val="none" w:sz="0" w:space="0" w:color="auto"/>
      </w:divBdr>
      <w:divsChild>
        <w:div w:id="395401497">
          <w:marLeft w:val="60"/>
          <w:marRight w:val="60"/>
          <w:marTop w:val="60"/>
          <w:marBottom w:val="60"/>
          <w:divBdr>
            <w:top w:val="none" w:sz="0" w:space="0" w:color="auto"/>
            <w:left w:val="none" w:sz="0" w:space="0" w:color="auto"/>
            <w:bottom w:val="none" w:sz="0" w:space="0" w:color="auto"/>
            <w:right w:val="none" w:sz="0" w:space="0" w:color="auto"/>
          </w:divBdr>
        </w:div>
        <w:div w:id="1994067218">
          <w:marLeft w:val="0"/>
          <w:marRight w:val="0"/>
          <w:marTop w:val="0"/>
          <w:marBottom w:val="0"/>
          <w:divBdr>
            <w:top w:val="none" w:sz="0" w:space="0" w:color="auto"/>
            <w:left w:val="none" w:sz="0" w:space="0" w:color="auto"/>
            <w:bottom w:val="none" w:sz="0" w:space="0" w:color="auto"/>
            <w:right w:val="none" w:sz="0" w:space="0" w:color="auto"/>
          </w:divBdr>
          <w:divsChild>
            <w:div w:id="1429885661">
              <w:marLeft w:val="0"/>
              <w:marRight w:val="0"/>
              <w:marTop w:val="0"/>
              <w:marBottom w:val="0"/>
              <w:divBdr>
                <w:top w:val="none" w:sz="0" w:space="0" w:color="auto"/>
                <w:left w:val="none" w:sz="0" w:space="0" w:color="auto"/>
                <w:bottom w:val="none" w:sz="0" w:space="0" w:color="auto"/>
                <w:right w:val="none" w:sz="0" w:space="0" w:color="auto"/>
              </w:divBdr>
            </w:div>
          </w:divsChild>
        </w:div>
        <w:div w:id="1615013758">
          <w:marLeft w:val="0"/>
          <w:marRight w:val="0"/>
          <w:marTop w:val="0"/>
          <w:marBottom w:val="0"/>
          <w:divBdr>
            <w:top w:val="none" w:sz="0" w:space="0" w:color="auto"/>
            <w:left w:val="none" w:sz="0" w:space="0" w:color="auto"/>
            <w:bottom w:val="none" w:sz="0" w:space="0" w:color="auto"/>
            <w:right w:val="none" w:sz="0" w:space="0" w:color="auto"/>
          </w:divBdr>
          <w:divsChild>
            <w:div w:id="1889758625">
              <w:marLeft w:val="0"/>
              <w:marRight w:val="0"/>
              <w:marTop w:val="0"/>
              <w:marBottom w:val="0"/>
              <w:divBdr>
                <w:top w:val="none" w:sz="0" w:space="0" w:color="auto"/>
                <w:left w:val="none" w:sz="0" w:space="0" w:color="auto"/>
                <w:bottom w:val="none" w:sz="0" w:space="0" w:color="auto"/>
                <w:right w:val="none" w:sz="0" w:space="0" w:color="auto"/>
              </w:divBdr>
            </w:div>
          </w:divsChild>
        </w:div>
        <w:div w:id="1831823710">
          <w:marLeft w:val="0"/>
          <w:marRight w:val="0"/>
          <w:marTop w:val="0"/>
          <w:marBottom w:val="0"/>
          <w:divBdr>
            <w:top w:val="none" w:sz="0" w:space="0" w:color="auto"/>
            <w:left w:val="none" w:sz="0" w:space="0" w:color="auto"/>
            <w:bottom w:val="none" w:sz="0" w:space="0" w:color="auto"/>
            <w:right w:val="none" w:sz="0" w:space="0" w:color="auto"/>
          </w:divBdr>
          <w:divsChild>
            <w:div w:id="582494861">
              <w:marLeft w:val="0"/>
              <w:marRight w:val="0"/>
              <w:marTop w:val="0"/>
              <w:marBottom w:val="0"/>
              <w:divBdr>
                <w:top w:val="none" w:sz="0" w:space="0" w:color="auto"/>
                <w:left w:val="none" w:sz="0" w:space="0" w:color="auto"/>
                <w:bottom w:val="none" w:sz="0" w:space="0" w:color="auto"/>
                <w:right w:val="none" w:sz="0" w:space="0" w:color="auto"/>
              </w:divBdr>
            </w:div>
          </w:divsChild>
        </w:div>
        <w:div w:id="199246230">
          <w:marLeft w:val="0"/>
          <w:marRight w:val="0"/>
          <w:marTop w:val="0"/>
          <w:marBottom w:val="0"/>
          <w:divBdr>
            <w:top w:val="none" w:sz="0" w:space="0" w:color="auto"/>
            <w:left w:val="none" w:sz="0" w:space="0" w:color="auto"/>
            <w:bottom w:val="none" w:sz="0" w:space="0" w:color="auto"/>
            <w:right w:val="none" w:sz="0" w:space="0" w:color="auto"/>
          </w:divBdr>
          <w:divsChild>
            <w:div w:id="1650019020">
              <w:marLeft w:val="0"/>
              <w:marRight w:val="0"/>
              <w:marTop w:val="0"/>
              <w:marBottom w:val="0"/>
              <w:divBdr>
                <w:top w:val="none" w:sz="0" w:space="0" w:color="auto"/>
                <w:left w:val="none" w:sz="0" w:space="0" w:color="auto"/>
                <w:bottom w:val="none" w:sz="0" w:space="0" w:color="auto"/>
                <w:right w:val="none" w:sz="0" w:space="0" w:color="auto"/>
              </w:divBdr>
            </w:div>
          </w:divsChild>
        </w:div>
        <w:div w:id="897085676">
          <w:marLeft w:val="0"/>
          <w:marRight w:val="0"/>
          <w:marTop w:val="0"/>
          <w:marBottom w:val="0"/>
          <w:divBdr>
            <w:top w:val="none" w:sz="0" w:space="0" w:color="auto"/>
            <w:left w:val="none" w:sz="0" w:space="0" w:color="auto"/>
            <w:bottom w:val="none" w:sz="0" w:space="0" w:color="auto"/>
            <w:right w:val="none" w:sz="0" w:space="0" w:color="auto"/>
          </w:divBdr>
          <w:divsChild>
            <w:div w:id="8015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339">
      <w:bodyDiv w:val="1"/>
      <w:marLeft w:val="0"/>
      <w:marRight w:val="0"/>
      <w:marTop w:val="0"/>
      <w:marBottom w:val="0"/>
      <w:divBdr>
        <w:top w:val="none" w:sz="0" w:space="0" w:color="auto"/>
        <w:left w:val="none" w:sz="0" w:space="0" w:color="auto"/>
        <w:bottom w:val="none" w:sz="0" w:space="0" w:color="auto"/>
        <w:right w:val="none" w:sz="0" w:space="0" w:color="auto"/>
      </w:divBdr>
    </w:div>
    <w:div w:id="1133669619">
      <w:bodyDiv w:val="1"/>
      <w:marLeft w:val="0"/>
      <w:marRight w:val="0"/>
      <w:marTop w:val="0"/>
      <w:marBottom w:val="0"/>
      <w:divBdr>
        <w:top w:val="none" w:sz="0" w:space="0" w:color="auto"/>
        <w:left w:val="none" w:sz="0" w:space="0" w:color="auto"/>
        <w:bottom w:val="none" w:sz="0" w:space="0" w:color="auto"/>
        <w:right w:val="none" w:sz="0" w:space="0" w:color="auto"/>
      </w:divBdr>
      <w:divsChild>
        <w:div w:id="860166254">
          <w:marLeft w:val="0"/>
          <w:marRight w:val="0"/>
          <w:marTop w:val="0"/>
          <w:marBottom w:val="0"/>
          <w:divBdr>
            <w:top w:val="none" w:sz="0" w:space="0" w:color="auto"/>
            <w:left w:val="none" w:sz="0" w:space="0" w:color="auto"/>
            <w:bottom w:val="none" w:sz="0" w:space="0" w:color="auto"/>
            <w:right w:val="none" w:sz="0" w:space="0" w:color="auto"/>
          </w:divBdr>
        </w:div>
      </w:divsChild>
    </w:div>
    <w:div w:id="1402823464">
      <w:bodyDiv w:val="1"/>
      <w:marLeft w:val="0"/>
      <w:marRight w:val="0"/>
      <w:marTop w:val="0"/>
      <w:marBottom w:val="0"/>
      <w:divBdr>
        <w:top w:val="none" w:sz="0" w:space="0" w:color="auto"/>
        <w:left w:val="none" w:sz="0" w:space="0" w:color="auto"/>
        <w:bottom w:val="none" w:sz="0" w:space="0" w:color="auto"/>
        <w:right w:val="none" w:sz="0" w:space="0" w:color="auto"/>
      </w:divBdr>
    </w:div>
    <w:div w:id="1649823367">
      <w:bodyDiv w:val="1"/>
      <w:marLeft w:val="0"/>
      <w:marRight w:val="0"/>
      <w:marTop w:val="0"/>
      <w:marBottom w:val="0"/>
      <w:divBdr>
        <w:top w:val="none" w:sz="0" w:space="0" w:color="auto"/>
        <w:left w:val="none" w:sz="0" w:space="0" w:color="auto"/>
        <w:bottom w:val="none" w:sz="0" w:space="0" w:color="auto"/>
        <w:right w:val="none" w:sz="0" w:space="0" w:color="auto"/>
      </w:divBdr>
    </w:div>
    <w:div w:id="1661273100">
      <w:bodyDiv w:val="1"/>
      <w:marLeft w:val="0"/>
      <w:marRight w:val="0"/>
      <w:marTop w:val="0"/>
      <w:marBottom w:val="0"/>
      <w:divBdr>
        <w:top w:val="none" w:sz="0" w:space="0" w:color="auto"/>
        <w:left w:val="none" w:sz="0" w:space="0" w:color="auto"/>
        <w:bottom w:val="none" w:sz="0" w:space="0" w:color="auto"/>
        <w:right w:val="none" w:sz="0" w:space="0" w:color="auto"/>
      </w:divBdr>
      <w:divsChild>
        <w:div w:id="169029081">
          <w:marLeft w:val="0"/>
          <w:marRight w:val="0"/>
          <w:marTop w:val="0"/>
          <w:marBottom w:val="0"/>
          <w:divBdr>
            <w:top w:val="none" w:sz="0" w:space="0" w:color="auto"/>
            <w:left w:val="none" w:sz="0" w:space="0" w:color="auto"/>
            <w:bottom w:val="none" w:sz="0" w:space="0" w:color="auto"/>
            <w:right w:val="none" w:sz="0" w:space="0" w:color="auto"/>
          </w:divBdr>
          <w:divsChild>
            <w:div w:id="503252875">
              <w:marLeft w:val="60"/>
              <w:marRight w:val="60"/>
              <w:marTop w:val="60"/>
              <w:marBottom w:val="60"/>
              <w:divBdr>
                <w:top w:val="none" w:sz="0" w:space="0" w:color="auto"/>
                <w:left w:val="none" w:sz="0" w:space="0" w:color="auto"/>
                <w:bottom w:val="none" w:sz="0" w:space="0" w:color="auto"/>
                <w:right w:val="none" w:sz="0" w:space="0" w:color="auto"/>
              </w:divBdr>
            </w:div>
            <w:div w:id="2054767669">
              <w:marLeft w:val="0"/>
              <w:marRight w:val="0"/>
              <w:marTop w:val="0"/>
              <w:marBottom w:val="0"/>
              <w:divBdr>
                <w:top w:val="none" w:sz="0" w:space="0" w:color="auto"/>
                <w:left w:val="none" w:sz="0" w:space="0" w:color="auto"/>
                <w:bottom w:val="none" w:sz="0" w:space="0" w:color="auto"/>
                <w:right w:val="none" w:sz="0" w:space="0" w:color="auto"/>
              </w:divBdr>
            </w:div>
            <w:div w:id="1409115741">
              <w:marLeft w:val="0"/>
              <w:marRight w:val="0"/>
              <w:marTop w:val="0"/>
              <w:marBottom w:val="0"/>
              <w:divBdr>
                <w:top w:val="none" w:sz="0" w:space="0" w:color="auto"/>
                <w:left w:val="none" w:sz="0" w:space="0" w:color="auto"/>
                <w:bottom w:val="none" w:sz="0" w:space="0" w:color="auto"/>
                <w:right w:val="none" w:sz="0" w:space="0" w:color="auto"/>
              </w:divBdr>
            </w:div>
            <w:div w:id="863860646">
              <w:marLeft w:val="0"/>
              <w:marRight w:val="0"/>
              <w:marTop w:val="0"/>
              <w:marBottom w:val="0"/>
              <w:divBdr>
                <w:top w:val="none" w:sz="0" w:space="0" w:color="auto"/>
                <w:left w:val="none" w:sz="0" w:space="0" w:color="auto"/>
                <w:bottom w:val="none" w:sz="0" w:space="0" w:color="auto"/>
                <w:right w:val="none" w:sz="0" w:space="0" w:color="auto"/>
              </w:divBdr>
            </w:div>
            <w:div w:id="1585603158">
              <w:marLeft w:val="0"/>
              <w:marRight w:val="0"/>
              <w:marTop w:val="0"/>
              <w:marBottom w:val="0"/>
              <w:divBdr>
                <w:top w:val="none" w:sz="0" w:space="0" w:color="auto"/>
                <w:left w:val="none" w:sz="0" w:space="0" w:color="auto"/>
                <w:bottom w:val="none" w:sz="0" w:space="0" w:color="auto"/>
                <w:right w:val="none" w:sz="0" w:space="0" w:color="auto"/>
              </w:divBdr>
            </w:div>
            <w:div w:id="526647938">
              <w:marLeft w:val="0"/>
              <w:marRight w:val="0"/>
              <w:marTop w:val="0"/>
              <w:marBottom w:val="0"/>
              <w:divBdr>
                <w:top w:val="none" w:sz="0" w:space="0" w:color="auto"/>
                <w:left w:val="none" w:sz="0" w:space="0" w:color="auto"/>
                <w:bottom w:val="none" w:sz="0" w:space="0" w:color="auto"/>
                <w:right w:val="none" w:sz="0" w:space="0" w:color="auto"/>
              </w:divBdr>
            </w:div>
            <w:div w:id="2075657966">
              <w:marLeft w:val="0"/>
              <w:marRight w:val="0"/>
              <w:marTop w:val="0"/>
              <w:marBottom w:val="0"/>
              <w:divBdr>
                <w:top w:val="none" w:sz="0" w:space="0" w:color="auto"/>
                <w:left w:val="none" w:sz="0" w:space="0" w:color="auto"/>
                <w:bottom w:val="none" w:sz="0" w:space="0" w:color="auto"/>
                <w:right w:val="none" w:sz="0" w:space="0" w:color="auto"/>
              </w:divBdr>
            </w:div>
            <w:div w:id="2028092326">
              <w:marLeft w:val="0"/>
              <w:marRight w:val="0"/>
              <w:marTop w:val="0"/>
              <w:marBottom w:val="0"/>
              <w:divBdr>
                <w:top w:val="none" w:sz="0" w:space="0" w:color="auto"/>
                <w:left w:val="none" w:sz="0" w:space="0" w:color="auto"/>
                <w:bottom w:val="none" w:sz="0" w:space="0" w:color="auto"/>
                <w:right w:val="none" w:sz="0" w:space="0" w:color="auto"/>
              </w:divBdr>
            </w:div>
            <w:div w:id="1660840213">
              <w:marLeft w:val="0"/>
              <w:marRight w:val="0"/>
              <w:marTop w:val="0"/>
              <w:marBottom w:val="0"/>
              <w:divBdr>
                <w:top w:val="none" w:sz="0" w:space="0" w:color="auto"/>
                <w:left w:val="none" w:sz="0" w:space="0" w:color="auto"/>
                <w:bottom w:val="none" w:sz="0" w:space="0" w:color="auto"/>
                <w:right w:val="none" w:sz="0" w:space="0" w:color="auto"/>
              </w:divBdr>
            </w:div>
            <w:div w:id="1066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build.fhir.org/ig/HL7NZ/hpi/branches/master/capabilityStatement.html" TargetMode="External"/><Relationship Id="rId26" Type="http://schemas.openxmlformats.org/officeDocument/2006/relationships/hyperlink" Target="http://hl7.org/fhir/search.html" TargetMode="External"/><Relationship Id="rId39" Type="http://schemas.openxmlformats.org/officeDocument/2006/relationships/hyperlink" Target="http://hl7.org/fhir/search.html" TargetMode="External"/><Relationship Id="rId21" Type="http://schemas.openxmlformats.org/officeDocument/2006/relationships/hyperlink" Target="http://hl7.org/fhir/search.html" TargetMode="External"/><Relationship Id="rId34" Type="http://schemas.openxmlformats.org/officeDocument/2006/relationships/hyperlink" Target="http://hl7.org/fhir/search.html" TargetMode="External"/><Relationship Id="rId42" Type="http://schemas.openxmlformats.org/officeDocument/2006/relationships/hyperlink" Target="http://hl7.org/fhir/search.html" TargetMode="External"/><Relationship Id="rId47" Type="http://schemas.openxmlformats.org/officeDocument/2006/relationships/hyperlink" Target="http://build.fhir.org/ig/HL7NZ/hpi/branches/master/StructureDefinition-HpiPractitioner.html" TargetMode="External"/><Relationship Id="rId50" Type="http://schemas.openxmlformats.org/officeDocument/2006/relationships/fontTable" Target="fontTable.xml"/><Relationship Id="rId7" Type="http://schemas.openxmlformats.org/officeDocument/2006/relationships/hyperlink" Target="https://www.health.govt.nz/our-work/health-identity/health-provider-index" TargetMode="External"/><Relationship Id="rId2" Type="http://schemas.openxmlformats.org/officeDocument/2006/relationships/numbering" Target="numbering.xml"/><Relationship Id="rId16" Type="http://schemas.openxmlformats.org/officeDocument/2006/relationships/hyperlink" Target="http://build.fhir.org/ig/HL7NZ/hpi/branches/master/capabilityStatement.html" TargetMode="External"/><Relationship Id="rId29" Type="http://schemas.openxmlformats.org/officeDocument/2006/relationships/hyperlink" Target="http://hl7.org/fhir/search.html" TargetMode="External"/><Relationship Id="rId11" Type="http://schemas.openxmlformats.org/officeDocument/2006/relationships/comments" Target="comments.xml"/><Relationship Id="rId24" Type="http://schemas.openxmlformats.org/officeDocument/2006/relationships/hyperlink" Target="http://hl7.org/fhir/search.html" TargetMode="External"/><Relationship Id="rId32" Type="http://schemas.openxmlformats.org/officeDocument/2006/relationships/hyperlink" Target="http://hl7.org/fhir/search.html" TargetMode="External"/><Relationship Id="rId37" Type="http://schemas.openxmlformats.org/officeDocument/2006/relationships/hyperlink" Target="http://hl7.org/fhir/search.html" TargetMode="External"/><Relationship Id="rId40" Type="http://schemas.openxmlformats.org/officeDocument/2006/relationships/hyperlink" Target="http://hl7.org/fhir/search.html" TargetMode="External"/><Relationship Id="rId45" Type="http://schemas.openxmlformats.org/officeDocument/2006/relationships/hyperlink" Target="http://build.fhir.org/ig/HL7NZ/hpi/branches/master/StructureDefinition-HpiLocation.html" TargetMode="External"/><Relationship Id="rId53"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http://hl7.org/fhir/organization.html" TargetMode="External"/><Relationship Id="rId19" Type="http://schemas.openxmlformats.org/officeDocument/2006/relationships/hyperlink" Target="http://build.fhir.org/ig/HL7NZ/hpi/branches/master/capabilityStatement.html" TargetMode="External"/><Relationship Id="rId31" Type="http://schemas.openxmlformats.org/officeDocument/2006/relationships/hyperlink" Target="http://hl7.org/fhir/search.html" TargetMode="External"/><Relationship Id="rId44" Type="http://schemas.openxmlformats.org/officeDocument/2006/relationships/hyperlink" Target="http://build.fhir.org/ig/HL7NZ/hpi/branches/master/profile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l7.org/fhir/location.html" TargetMode="External"/><Relationship Id="rId14" Type="http://schemas.openxmlformats.org/officeDocument/2006/relationships/hyperlink" Target="http://build.fhir.org/ig/HL7NZ/hpi/branches/master/artifacts.html" TargetMode="External"/><Relationship Id="rId22" Type="http://schemas.openxmlformats.org/officeDocument/2006/relationships/hyperlink" Target="http://hl7.org/fhir/search.html" TargetMode="External"/><Relationship Id="rId27" Type="http://schemas.openxmlformats.org/officeDocument/2006/relationships/hyperlink" Target="http://hl7.org/fhir/search.html" TargetMode="External"/><Relationship Id="rId30" Type="http://schemas.openxmlformats.org/officeDocument/2006/relationships/hyperlink" Target="http://hl7.org/fhir/search.html" TargetMode="External"/><Relationship Id="rId35" Type="http://schemas.openxmlformats.org/officeDocument/2006/relationships/hyperlink" Target="http://hl7.org/fhir/search.html" TargetMode="External"/><Relationship Id="rId43" Type="http://schemas.openxmlformats.org/officeDocument/2006/relationships/hyperlink" Target="http://hl7.org/fhir/search.html" TargetMode="External"/><Relationship Id="rId48" Type="http://schemas.openxmlformats.org/officeDocument/2006/relationships/hyperlink" Target="http://build.fhir.org/ig/HL7NZ/hpi/branches/master/StructureDefinition-HpiPractitionerRole.html" TargetMode="External"/><Relationship Id="rId8" Type="http://schemas.openxmlformats.org/officeDocument/2006/relationships/hyperlink" Target="http://hl7.org/fhir/practitioner.html" TargetMode="External"/><Relationship Id="rId51"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build.fhir.org/ig/HL7NZ/hpi/branches/master/capabilityStatement.html" TargetMode="External"/><Relationship Id="rId25" Type="http://schemas.openxmlformats.org/officeDocument/2006/relationships/hyperlink" Target="http://hl7.org/fhir/search.html" TargetMode="External"/><Relationship Id="rId33" Type="http://schemas.openxmlformats.org/officeDocument/2006/relationships/hyperlink" Target="http://hl7.org/fhir/search.html" TargetMode="External"/><Relationship Id="rId38" Type="http://schemas.openxmlformats.org/officeDocument/2006/relationships/hyperlink" Target="http://hl7.org/fhir/search.html" TargetMode="External"/><Relationship Id="rId46" Type="http://schemas.openxmlformats.org/officeDocument/2006/relationships/hyperlink" Target="http://build.fhir.org/ig/HL7NZ/hpi/branches/master/StructureDefinition-HpiOrganization.html" TargetMode="External"/><Relationship Id="rId20" Type="http://schemas.openxmlformats.org/officeDocument/2006/relationships/hyperlink" Target="http://hl7.org/fhir/search.html" TargetMode="External"/><Relationship Id="rId41"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hyperlink" Target="http://build.fhir.org/ig/HL7NZ/hpi/branches/master/hl7.org/fhir" TargetMode="External"/><Relationship Id="rId15" Type="http://schemas.openxmlformats.org/officeDocument/2006/relationships/hyperlink" Target="http://build.fhir.org/ig/HL7NZ/hpi/branches/master/capabilityStatement.html" TargetMode="External"/><Relationship Id="rId23" Type="http://schemas.openxmlformats.org/officeDocument/2006/relationships/hyperlink" Target="http://hl7.org/fhir/search.html" TargetMode="External"/><Relationship Id="rId28" Type="http://schemas.openxmlformats.org/officeDocument/2006/relationships/hyperlink" Target="http://hl7.org/fhir/search.html" TargetMode="External"/><Relationship Id="rId36" Type="http://schemas.openxmlformats.org/officeDocument/2006/relationships/hyperlink" Target="http://hl7.org/fhir/search.html" TargetMode="External"/><Relationship Id="rId49" Type="http://schemas.openxmlformats.org/officeDocument/2006/relationships/hyperlink" Target="http://build.fhir.org/ig/HL7NZ/hpi/branches/master/StructureDefinition-NzAdd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05AF-230E-5D47-982E-21621E48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Ministry of Health</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Goodwin</dc:creator>
  <cp:keywords/>
  <dc:description/>
  <cp:lastModifiedBy>David hay</cp:lastModifiedBy>
  <cp:revision>47</cp:revision>
  <dcterms:created xsi:type="dcterms:W3CDTF">2021-10-06T04:42:00Z</dcterms:created>
  <dcterms:modified xsi:type="dcterms:W3CDTF">2021-10-12T21:59:00Z</dcterms:modified>
</cp:coreProperties>
</file>